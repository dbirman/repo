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3C0E" w:rsidRDefault="003F56A7" w:rsidP="003F56A7">
      <w:pPr>
        <w:spacing w:line="240" w:lineRule="auto"/>
        <w:jc w:val="both"/>
      </w:pPr>
      <w:bookmarkStart w:id="0" w:name="_GoBack"/>
      <w:bookmarkEnd w:id="0"/>
      <w:r>
        <w:rPr>
          <w:rFonts w:ascii="Times New Roman" w:eastAsia="Times New Roman" w:hAnsi="Times New Roman" w:cs="Times New Roman"/>
          <w:sz w:val="24"/>
          <w:szCs w:val="24"/>
        </w:rPr>
        <w:tab/>
      </w:r>
      <w:r w:rsidR="008B7CCC">
        <w:rPr>
          <w:rFonts w:ascii="Times New Roman" w:eastAsia="Times New Roman" w:hAnsi="Times New Roman" w:cs="Times New Roman"/>
          <w:sz w:val="24"/>
          <w:szCs w:val="24"/>
        </w:rPr>
        <w:t>Cognitive science is facing a hard problem</w:t>
      </w:r>
      <w:r w:rsidR="008B7CCC">
        <w:rPr>
          <w:rFonts w:ascii="Times New Roman" w:eastAsia="Times New Roman" w:hAnsi="Times New Roman" w:cs="Times New Roman"/>
          <w:b/>
          <w:sz w:val="24"/>
          <w:szCs w:val="24"/>
        </w:rPr>
        <w:t xml:space="preserve"> </w:t>
      </w:r>
      <w:r w:rsidR="008B7CCC">
        <w:rPr>
          <w:rFonts w:ascii="Times New Roman" w:eastAsia="Times New Roman" w:hAnsi="Times New Roman" w:cs="Times New Roman"/>
          <w:sz w:val="24"/>
          <w:szCs w:val="24"/>
        </w:rPr>
        <w:t xml:space="preserve">(Chalmers, 1995): we have no idea how neural activity generates the rich first-person experience of consciousness. This problem is difficult not only because of our uncertainty about the solution but because we </w:t>
      </w:r>
      <w:r w:rsidR="008B7CCC">
        <w:rPr>
          <w:rFonts w:ascii="Times New Roman" w:eastAsia="Times New Roman" w:hAnsi="Times New Roman" w:cs="Times New Roman"/>
          <w:b/>
          <w:sz w:val="24"/>
          <w:szCs w:val="24"/>
        </w:rPr>
        <w:t>do not know what a solution will look like</w:t>
      </w:r>
      <w:r w:rsidR="008B7CCC">
        <w:rPr>
          <w:rFonts w:ascii="Times New Roman" w:eastAsia="Times New Roman" w:hAnsi="Times New Roman" w:cs="Times New Roman"/>
          <w:sz w:val="24"/>
          <w:szCs w:val="24"/>
        </w:rPr>
        <w:t>. Because of this I find the hard problem of consciousness particularly compelling—a question that requires a paradigm shift in our thinking. Pursuing an answer has driven me to develop a broad background spanning neurobiology, computer science, and cognitive neuroscience and is pushing me to build a research program that extends across these diverse fields.</w:t>
      </w:r>
    </w:p>
    <w:p w:rsidR="00A33C0E" w:rsidRDefault="008B7CCC" w:rsidP="003F56A7">
      <w:pPr>
        <w:spacing w:line="240" w:lineRule="auto"/>
        <w:jc w:val="center"/>
      </w:pPr>
      <w:r>
        <w:rPr>
          <w:rFonts w:ascii="Times New Roman" w:eastAsia="Times New Roman" w:hAnsi="Times New Roman" w:cs="Times New Roman"/>
          <w:b/>
          <w:sz w:val="24"/>
          <w:szCs w:val="24"/>
        </w:rPr>
        <w:t>Consciousness</w:t>
      </w:r>
    </w:p>
    <w:p w:rsidR="005800CC" w:rsidRDefault="008B7CCC" w:rsidP="003F56A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seems ironic that a phenomenon we all experience has yet to be pursued with much rigor, but cognitive neuroscience has largely sidestepped consciousness in favor of studying cognition. This has occurred for several reasons: consciousness is known to be </w:t>
      </w:r>
      <w:r w:rsidR="00546673">
        <w:rPr>
          <w:rFonts w:ascii="Times New Roman" w:eastAsia="Times New Roman" w:hAnsi="Times New Roman" w:cs="Times New Roman"/>
          <w:sz w:val="24"/>
          <w:szCs w:val="24"/>
        </w:rPr>
        <w:t>difficult</w:t>
      </w:r>
      <w:r>
        <w:rPr>
          <w:rFonts w:ascii="Times New Roman" w:eastAsia="Times New Roman" w:hAnsi="Times New Roman" w:cs="Times New Roman"/>
          <w:sz w:val="24"/>
          <w:szCs w:val="24"/>
        </w:rPr>
        <w:t>—many researchers believe it is premature to study.</w:t>
      </w:r>
      <w:r w:rsidR="00546673">
        <w:rPr>
          <w:rFonts w:ascii="Times New Roman" w:eastAsia="Times New Roman" w:hAnsi="Times New Roman" w:cs="Times New Roman"/>
          <w:sz w:val="24"/>
          <w:szCs w:val="24"/>
        </w:rPr>
        <w:t xml:space="preserve"> </w:t>
      </w:r>
      <w:r w:rsidR="00B314FD">
        <w:rPr>
          <w:rFonts w:ascii="Times New Roman" w:eastAsia="Times New Roman" w:hAnsi="Times New Roman" w:cs="Times New Roman"/>
          <w:sz w:val="24"/>
          <w:szCs w:val="24"/>
        </w:rPr>
        <w:t>But m</w:t>
      </w:r>
      <w:r>
        <w:rPr>
          <w:rFonts w:ascii="Times New Roman" w:eastAsia="Times New Roman" w:hAnsi="Times New Roman" w:cs="Times New Roman"/>
          <w:sz w:val="24"/>
          <w:szCs w:val="24"/>
        </w:rPr>
        <w:t xml:space="preserve">ore puzzling is the belief that consciousness is a philosophical issue </w:t>
      </w:r>
      <w:r w:rsidR="008A67AB">
        <w:rPr>
          <w:rFonts w:ascii="Times New Roman" w:eastAsia="Times New Roman" w:hAnsi="Times New Roman" w:cs="Times New Roman"/>
          <w:sz w:val="24"/>
          <w:szCs w:val="24"/>
        </w:rPr>
        <w:t xml:space="preserve">and </w:t>
      </w:r>
      <w:r w:rsidR="00546673">
        <w:rPr>
          <w:rFonts w:ascii="Times New Roman" w:eastAsia="Times New Roman" w:hAnsi="Times New Roman" w:cs="Times New Roman"/>
          <w:sz w:val="24"/>
          <w:szCs w:val="24"/>
        </w:rPr>
        <w:t>that there is something unknowable about consciousness</w:t>
      </w:r>
      <w:r>
        <w:rPr>
          <w:rFonts w:ascii="Times New Roman" w:eastAsia="Times New Roman" w:hAnsi="Times New Roman" w:cs="Times New Roman"/>
          <w:sz w:val="24"/>
          <w:szCs w:val="24"/>
        </w:rPr>
        <w:t xml:space="preserve">. </w:t>
      </w:r>
      <w:r w:rsidR="00546673">
        <w:rPr>
          <w:rFonts w:ascii="Times New Roman" w:eastAsia="Times New Roman" w:hAnsi="Times New Roman" w:cs="Times New Roman"/>
          <w:sz w:val="24"/>
          <w:szCs w:val="24"/>
        </w:rPr>
        <w:t xml:space="preserve">In the last 20 years this belief has been replaced by a search for neuronal processes in the brain that correlate with consciousness </w:t>
      </w:r>
      <w:r>
        <w:rPr>
          <w:rFonts w:ascii="Times New Roman" w:eastAsia="Times New Roman" w:hAnsi="Times New Roman" w:cs="Times New Roman"/>
          <w:sz w:val="24"/>
          <w:szCs w:val="24"/>
        </w:rPr>
        <w:t>(Crick and Koch, 1992). The search for neural correlates of consciousness (NCC)</w:t>
      </w:r>
      <w:r w:rsidR="00B87CC4">
        <w:rPr>
          <w:rFonts w:ascii="Times New Roman" w:eastAsia="Times New Roman" w:hAnsi="Times New Roman" w:cs="Times New Roman"/>
          <w:sz w:val="24"/>
          <w:szCs w:val="24"/>
        </w:rPr>
        <w:t xml:space="preserve"> is based on the assumption that consciousness is a thing in the brain that we need to find, like the gene </w:t>
      </w:r>
      <w:r w:rsidR="00C12995">
        <w:rPr>
          <w:rFonts w:ascii="Times New Roman" w:eastAsia="Times New Roman" w:hAnsi="Times New Roman" w:cs="Times New Roman"/>
          <w:sz w:val="24"/>
          <w:szCs w:val="24"/>
        </w:rPr>
        <w:t>was for</w:t>
      </w:r>
      <w:r w:rsidR="00B87CC4">
        <w:rPr>
          <w:rFonts w:ascii="Times New Roman" w:eastAsia="Times New Roman" w:hAnsi="Times New Roman" w:cs="Times New Roman"/>
          <w:sz w:val="24"/>
          <w:szCs w:val="24"/>
        </w:rPr>
        <w:t xml:space="preserve"> DNA. I believe that assumption is incorrect</w:t>
      </w:r>
      <w:r w:rsidR="00341CBD">
        <w:rPr>
          <w:rFonts w:ascii="Times New Roman" w:eastAsia="Times New Roman" w:hAnsi="Times New Roman" w:cs="Times New Roman"/>
          <w:sz w:val="24"/>
          <w:szCs w:val="24"/>
        </w:rPr>
        <w:t>: consciousness is a distributed neural process and likely has a unique signature for every different experience. Because of this t</w:t>
      </w:r>
      <w:r w:rsidR="00B87CC4">
        <w:rPr>
          <w:rFonts w:ascii="Times New Roman" w:eastAsia="Times New Roman" w:hAnsi="Times New Roman" w:cs="Times New Roman"/>
          <w:sz w:val="24"/>
          <w:szCs w:val="24"/>
        </w:rPr>
        <w:t xml:space="preserve">he search for NCC </w:t>
      </w:r>
      <w:r w:rsidR="00341CBD">
        <w:rPr>
          <w:rFonts w:ascii="Times New Roman" w:eastAsia="Times New Roman" w:hAnsi="Times New Roman" w:cs="Times New Roman"/>
          <w:sz w:val="24"/>
          <w:szCs w:val="24"/>
        </w:rPr>
        <w:t>will</w:t>
      </w:r>
      <w:r w:rsidR="0045428F">
        <w:rPr>
          <w:rFonts w:ascii="Times New Roman" w:eastAsia="Times New Roman" w:hAnsi="Times New Roman" w:cs="Times New Roman"/>
          <w:sz w:val="24"/>
          <w:szCs w:val="24"/>
        </w:rPr>
        <w:t xml:space="preserve"> only</w:t>
      </w:r>
      <w:r w:rsidR="00341CBD">
        <w:rPr>
          <w:rFonts w:ascii="Times New Roman" w:eastAsia="Times New Roman" w:hAnsi="Times New Roman" w:cs="Times New Roman"/>
          <w:sz w:val="24"/>
          <w:szCs w:val="24"/>
        </w:rPr>
        <w:t xml:space="preserve"> succeed</w:t>
      </w:r>
      <w:r w:rsidR="0045428F">
        <w:rPr>
          <w:rFonts w:ascii="Times New Roman" w:eastAsia="Times New Roman" w:hAnsi="Times New Roman" w:cs="Times New Roman"/>
          <w:sz w:val="24"/>
          <w:szCs w:val="24"/>
        </w:rPr>
        <w:t xml:space="preserve"> at finding neural processes</w:t>
      </w:r>
      <w:r w:rsidR="00341CBD">
        <w:rPr>
          <w:rFonts w:ascii="Times New Roman" w:eastAsia="Times New Roman" w:hAnsi="Times New Roman" w:cs="Times New Roman"/>
          <w:sz w:val="24"/>
          <w:szCs w:val="24"/>
        </w:rPr>
        <w:t xml:space="preserve"> that do not correlate with </w:t>
      </w:r>
      <w:r w:rsidR="00D3455E">
        <w:rPr>
          <w:rFonts w:ascii="Times New Roman" w:eastAsia="Times New Roman" w:hAnsi="Times New Roman" w:cs="Times New Roman"/>
          <w:sz w:val="24"/>
          <w:szCs w:val="24"/>
        </w:rPr>
        <w:t xml:space="preserve">any kind of </w:t>
      </w:r>
      <w:r w:rsidR="00341CBD">
        <w:rPr>
          <w:rFonts w:ascii="Times New Roman" w:eastAsia="Times New Roman" w:hAnsi="Times New Roman" w:cs="Times New Roman"/>
          <w:sz w:val="24"/>
          <w:szCs w:val="24"/>
        </w:rPr>
        <w:t>consciousness</w:t>
      </w:r>
      <w:r w:rsidR="0045428F">
        <w:rPr>
          <w:rFonts w:ascii="Times New Roman" w:eastAsia="Times New Roman" w:hAnsi="Times New Roman" w:cs="Times New Roman"/>
          <w:sz w:val="24"/>
          <w:szCs w:val="24"/>
        </w:rPr>
        <w:t>. Instead,</w:t>
      </w:r>
      <w:r w:rsidR="00626EEC">
        <w:rPr>
          <w:rFonts w:ascii="Times New Roman" w:eastAsia="Times New Roman" w:hAnsi="Times New Roman" w:cs="Times New Roman"/>
          <w:sz w:val="24"/>
          <w:szCs w:val="24"/>
        </w:rPr>
        <w:t xml:space="preserve"> I believe</w:t>
      </w:r>
      <w:r w:rsidR="0045428F">
        <w:rPr>
          <w:rFonts w:ascii="Times New Roman" w:eastAsia="Times New Roman" w:hAnsi="Times New Roman" w:cs="Times New Roman"/>
          <w:sz w:val="24"/>
          <w:szCs w:val="24"/>
        </w:rPr>
        <w:t xml:space="preserve"> </w:t>
      </w:r>
      <w:r w:rsidR="0045428F" w:rsidRPr="00CE5E87">
        <w:rPr>
          <w:rFonts w:ascii="Times New Roman" w:eastAsia="Times New Roman" w:hAnsi="Times New Roman" w:cs="Times New Roman"/>
          <w:b/>
          <w:sz w:val="24"/>
          <w:szCs w:val="24"/>
        </w:rPr>
        <w:t>consciousness needs to be understood as a computation</w:t>
      </w:r>
      <w:r w:rsidR="0045428F">
        <w:rPr>
          <w:rFonts w:ascii="Times New Roman" w:eastAsia="Times New Roman" w:hAnsi="Times New Roman" w:cs="Times New Roman"/>
          <w:sz w:val="24"/>
          <w:szCs w:val="24"/>
        </w:rPr>
        <w:t>—the brain’s solution to a functional problem that we don’t yet fully grasp.</w:t>
      </w:r>
      <w:r w:rsidR="005800CC">
        <w:rPr>
          <w:rFonts w:ascii="Times New Roman" w:eastAsia="Times New Roman" w:hAnsi="Times New Roman" w:cs="Times New Roman"/>
          <w:sz w:val="24"/>
          <w:szCs w:val="24"/>
        </w:rPr>
        <w:t xml:space="preserve"> </w:t>
      </w:r>
    </w:p>
    <w:p w:rsidR="00F20388" w:rsidRDefault="00B87CC4" w:rsidP="003F56A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B7CCC">
        <w:rPr>
          <w:rFonts w:ascii="Times New Roman" w:eastAsia="Times New Roman" w:hAnsi="Times New Roman" w:cs="Times New Roman"/>
          <w:sz w:val="24"/>
          <w:szCs w:val="24"/>
        </w:rPr>
        <w:t>Early in my undergraduate career at Cornell I took a course</w:t>
      </w:r>
      <w:r w:rsidR="0019290C">
        <w:rPr>
          <w:rFonts w:ascii="Times New Roman" w:eastAsia="Times New Roman" w:hAnsi="Times New Roman" w:cs="Times New Roman"/>
          <w:sz w:val="24"/>
          <w:szCs w:val="24"/>
        </w:rPr>
        <w:t xml:space="preserve"> on consciousness. Prof. Shimon </w:t>
      </w:r>
      <w:r w:rsidR="008B7CCC">
        <w:rPr>
          <w:rFonts w:ascii="Times New Roman" w:eastAsia="Times New Roman" w:hAnsi="Times New Roman" w:cs="Times New Roman"/>
          <w:sz w:val="24"/>
          <w:szCs w:val="24"/>
        </w:rPr>
        <w:t xml:space="preserve">Edelman’s goal in the class was to impose on us the importance of thinking not only about </w:t>
      </w:r>
      <w:r w:rsidR="008B7CCC">
        <w:rPr>
          <w:rFonts w:ascii="Times New Roman" w:eastAsia="Times New Roman" w:hAnsi="Times New Roman" w:cs="Times New Roman"/>
          <w:i/>
          <w:sz w:val="24"/>
          <w:szCs w:val="24"/>
        </w:rPr>
        <w:t>what</w:t>
      </w:r>
      <w:r w:rsidR="008B7CCC">
        <w:rPr>
          <w:rFonts w:ascii="Times New Roman" w:eastAsia="Times New Roman" w:hAnsi="Times New Roman" w:cs="Times New Roman"/>
          <w:sz w:val="24"/>
          <w:szCs w:val="24"/>
        </w:rPr>
        <w:t xml:space="preserve"> a cognitive phenomenon is and </w:t>
      </w:r>
      <w:r w:rsidR="008B7CCC">
        <w:rPr>
          <w:rFonts w:ascii="Times New Roman" w:eastAsia="Times New Roman" w:hAnsi="Times New Roman" w:cs="Times New Roman"/>
          <w:i/>
          <w:sz w:val="24"/>
          <w:szCs w:val="24"/>
        </w:rPr>
        <w:t>where</w:t>
      </w:r>
      <w:r w:rsidR="008B7CCC">
        <w:rPr>
          <w:rFonts w:ascii="Times New Roman" w:eastAsia="Times New Roman" w:hAnsi="Times New Roman" w:cs="Times New Roman"/>
          <w:sz w:val="24"/>
          <w:szCs w:val="24"/>
        </w:rPr>
        <w:t xml:space="preserve"> the brain represents it, but also </w:t>
      </w:r>
      <w:r w:rsidR="008B7CCC">
        <w:rPr>
          <w:rFonts w:ascii="Times New Roman" w:eastAsia="Times New Roman" w:hAnsi="Times New Roman" w:cs="Times New Roman"/>
          <w:i/>
          <w:sz w:val="24"/>
          <w:szCs w:val="24"/>
        </w:rPr>
        <w:t>why</w:t>
      </w:r>
      <w:r w:rsidR="008B7CCC">
        <w:rPr>
          <w:rFonts w:ascii="Times New Roman" w:eastAsia="Times New Roman" w:hAnsi="Times New Roman" w:cs="Times New Roman"/>
          <w:sz w:val="24"/>
          <w:szCs w:val="24"/>
        </w:rPr>
        <w:t xml:space="preserve"> the brain should bother with it and </w:t>
      </w:r>
      <w:r w:rsidR="008B7CCC">
        <w:rPr>
          <w:rFonts w:ascii="Times New Roman" w:eastAsia="Times New Roman" w:hAnsi="Times New Roman" w:cs="Times New Roman"/>
          <w:i/>
          <w:sz w:val="24"/>
          <w:szCs w:val="24"/>
        </w:rPr>
        <w:t>how</w:t>
      </w:r>
      <w:r w:rsidR="008B7CCC">
        <w:rPr>
          <w:rFonts w:ascii="Times New Roman" w:eastAsia="Times New Roman" w:hAnsi="Times New Roman" w:cs="Times New Roman"/>
          <w:sz w:val="24"/>
          <w:szCs w:val="24"/>
        </w:rPr>
        <w:t xml:space="preserve"> the brain computes it. </w:t>
      </w:r>
      <w:r>
        <w:rPr>
          <w:rFonts w:ascii="Times New Roman" w:eastAsia="Times New Roman" w:hAnsi="Times New Roman" w:cs="Times New Roman"/>
          <w:sz w:val="24"/>
          <w:szCs w:val="24"/>
        </w:rPr>
        <w:t xml:space="preserve">This is exactly the kind of paradigm shift </w:t>
      </w:r>
      <w:r w:rsidR="0019290C">
        <w:rPr>
          <w:rFonts w:ascii="Times New Roman" w:eastAsia="Times New Roman" w:hAnsi="Times New Roman" w:cs="Times New Roman"/>
          <w:sz w:val="24"/>
          <w:szCs w:val="24"/>
        </w:rPr>
        <w:t xml:space="preserve">in thinking </w:t>
      </w:r>
      <w:r>
        <w:rPr>
          <w:rFonts w:ascii="Times New Roman" w:eastAsia="Times New Roman" w:hAnsi="Times New Roman" w:cs="Times New Roman"/>
          <w:sz w:val="24"/>
          <w:szCs w:val="24"/>
        </w:rPr>
        <w:t>that has occurre</w:t>
      </w:r>
      <w:r w:rsidR="00356E01">
        <w:rPr>
          <w:rFonts w:ascii="Times New Roman" w:eastAsia="Times New Roman" w:hAnsi="Times New Roman" w:cs="Times New Roman"/>
          <w:sz w:val="24"/>
          <w:szCs w:val="24"/>
        </w:rPr>
        <w:t xml:space="preserve">d for other cognitive processes, </w:t>
      </w:r>
      <w:r>
        <w:rPr>
          <w:rFonts w:ascii="Times New Roman" w:eastAsia="Times New Roman" w:hAnsi="Times New Roman" w:cs="Times New Roman"/>
          <w:sz w:val="24"/>
          <w:szCs w:val="24"/>
        </w:rPr>
        <w:t xml:space="preserve">such as attention. Attention in the psychology literature </w:t>
      </w:r>
      <w:r w:rsidR="003447B7">
        <w:rPr>
          <w:rFonts w:ascii="Times New Roman" w:eastAsia="Times New Roman" w:hAnsi="Times New Roman" w:cs="Times New Roman"/>
          <w:sz w:val="24"/>
          <w:szCs w:val="24"/>
        </w:rPr>
        <w:t>used to be</w:t>
      </w:r>
      <w:r>
        <w:rPr>
          <w:rFonts w:ascii="Times New Roman" w:eastAsia="Times New Roman" w:hAnsi="Times New Roman" w:cs="Times New Roman"/>
          <w:sz w:val="24"/>
          <w:szCs w:val="24"/>
        </w:rPr>
        <w:t xml:space="preserve"> invoked as a spotlight that </w:t>
      </w:r>
      <w:r w:rsidR="003441DC">
        <w:rPr>
          <w:rFonts w:ascii="Times New Roman" w:eastAsia="Times New Roman" w:hAnsi="Times New Roman" w:cs="Times New Roman"/>
          <w:sz w:val="24"/>
          <w:szCs w:val="24"/>
        </w:rPr>
        <w:t>swept</w:t>
      </w:r>
      <w:r w:rsidR="001D0C99">
        <w:rPr>
          <w:rFonts w:ascii="Times New Roman" w:eastAsia="Times New Roman" w:hAnsi="Times New Roman" w:cs="Times New Roman"/>
          <w:sz w:val="24"/>
          <w:szCs w:val="24"/>
        </w:rPr>
        <w:t xml:space="preserve"> through</w:t>
      </w:r>
      <w:r>
        <w:rPr>
          <w:rFonts w:ascii="Times New Roman" w:eastAsia="Times New Roman" w:hAnsi="Times New Roman" w:cs="Times New Roman"/>
          <w:sz w:val="24"/>
          <w:szCs w:val="24"/>
        </w:rPr>
        <w:t xml:space="preserve"> sensory space and highlight</w:t>
      </w:r>
      <w:r w:rsidR="003C703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important events. </w:t>
      </w:r>
      <w:r w:rsidR="001C6F34">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esearch in cognitive neuroscience now suggests that although the function of attention overlaps across sensory domains its implementation is unique in each space. In vision, for example, attention acts as a form of sensory enhancement, introducing a gain change on </w:t>
      </w:r>
      <w:r w:rsidR="00FA6A0C">
        <w:rPr>
          <w:rFonts w:ascii="Times New Roman" w:eastAsia="Times New Roman" w:hAnsi="Times New Roman" w:cs="Times New Roman"/>
          <w:sz w:val="24"/>
          <w:szCs w:val="24"/>
        </w:rPr>
        <w:t>the response</w:t>
      </w:r>
      <w:r w:rsidR="00F20388">
        <w:rPr>
          <w:rFonts w:ascii="Times New Roman" w:eastAsia="Times New Roman" w:hAnsi="Times New Roman" w:cs="Times New Roman"/>
          <w:sz w:val="24"/>
          <w:szCs w:val="24"/>
        </w:rPr>
        <w:t xml:space="preserve"> to visual inputs.</w:t>
      </w:r>
      <w:r w:rsidR="00F866F8">
        <w:rPr>
          <w:rFonts w:ascii="Times New Roman" w:eastAsia="Times New Roman" w:hAnsi="Times New Roman" w:cs="Times New Roman"/>
          <w:sz w:val="24"/>
          <w:szCs w:val="24"/>
        </w:rPr>
        <w:t xml:space="preserve"> It makes sense to think that </w:t>
      </w:r>
      <w:r w:rsidR="00B4276C">
        <w:rPr>
          <w:rFonts w:ascii="Times New Roman" w:eastAsia="Times New Roman" w:hAnsi="Times New Roman" w:cs="Times New Roman"/>
          <w:sz w:val="24"/>
          <w:szCs w:val="24"/>
        </w:rPr>
        <w:t xml:space="preserve">in the abstract </w:t>
      </w:r>
      <w:r w:rsidR="00F866F8">
        <w:rPr>
          <w:rFonts w:ascii="Times New Roman" w:eastAsia="Times New Roman" w:hAnsi="Times New Roman" w:cs="Times New Roman"/>
          <w:sz w:val="24"/>
          <w:szCs w:val="24"/>
        </w:rPr>
        <w:t xml:space="preserve">consciousness may </w:t>
      </w:r>
      <w:r w:rsidR="00B4276C">
        <w:rPr>
          <w:rFonts w:ascii="Times New Roman" w:eastAsia="Times New Roman" w:hAnsi="Times New Roman" w:cs="Times New Roman"/>
          <w:sz w:val="24"/>
          <w:szCs w:val="24"/>
        </w:rPr>
        <w:t xml:space="preserve">share similarities to attention: consciousness is </w:t>
      </w:r>
      <w:r w:rsidR="00F866F8">
        <w:rPr>
          <w:rFonts w:ascii="Times New Roman" w:eastAsia="Times New Roman" w:hAnsi="Times New Roman" w:cs="Times New Roman"/>
          <w:sz w:val="24"/>
          <w:szCs w:val="24"/>
        </w:rPr>
        <w:t>a computational solution that is shared across brain areas to solve a variety of functional problems.</w:t>
      </w:r>
    </w:p>
    <w:p w:rsidR="00B87CC4" w:rsidRDefault="00F20388" w:rsidP="003F56A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87CC4">
        <w:rPr>
          <w:rFonts w:ascii="Times New Roman" w:eastAsia="Times New Roman" w:hAnsi="Times New Roman" w:cs="Times New Roman"/>
          <w:sz w:val="24"/>
          <w:szCs w:val="24"/>
        </w:rPr>
        <w:t xml:space="preserve">To understand consciousness </w:t>
      </w:r>
      <w:r>
        <w:rPr>
          <w:rFonts w:ascii="Times New Roman" w:eastAsia="Times New Roman" w:hAnsi="Times New Roman" w:cs="Times New Roman"/>
          <w:sz w:val="24"/>
          <w:szCs w:val="24"/>
        </w:rPr>
        <w:t>as a function</w:t>
      </w:r>
      <w:r w:rsidR="00B87CC4">
        <w:rPr>
          <w:rFonts w:ascii="Times New Roman" w:eastAsia="Times New Roman" w:hAnsi="Times New Roman" w:cs="Times New Roman"/>
          <w:sz w:val="24"/>
          <w:szCs w:val="24"/>
        </w:rPr>
        <w:t xml:space="preserve"> </w:t>
      </w:r>
      <w:r w:rsidR="00126410">
        <w:rPr>
          <w:rFonts w:ascii="Times New Roman" w:eastAsia="Times New Roman" w:hAnsi="Times New Roman" w:cs="Times New Roman"/>
          <w:sz w:val="24"/>
          <w:szCs w:val="24"/>
        </w:rPr>
        <w:t>requires</w:t>
      </w:r>
      <w:r w:rsidR="00B87CC4">
        <w:rPr>
          <w:rFonts w:ascii="Times New Roman" w:eastAsia="Times New Roman" w:hAnsi="Times New Roman" w:cs="Times New Roman"/>
          <w:sz w:val="24"/>
          <w:szCs w:val="24"/>
        </w:rPr>
        <w:t xml:space="preserve"> </w:t>
      </w:r>
      <w:r w:rsidR="008B7CCC">
        <w:rPr>
          <w:rFonts w:ascii="Times New Roman" w:eastAsia="Times New Roman" w:hAnsi="Times New Roman" w:cs="Times New Roman"/>
          <w:sz w:val="24"/>
          <w:szCs w:val="24"/>
        </w:rPr>
        <w:t xml:space="preserve">asking why a brain </w:t>
      </w:r>
      <w:r w:rsidR="00B87CC4">
        <w:rPr>
          <w:rFonts w:ascii="Times New Roman" w:eastAsia="Times New Roman" w:hAnsi="Times New Roman" w:cs="Times New Roman"/>
          <w:sz w:val="24"/>
          <w:szCs w:val="24"/>
        </w:rPr>
        <w:t>might need</w:t>
      </w:r>
      <w:r w:rsidR="008B7CCC">
        <w:rPr>
          <w:rFonts w:ascii="Times New Roman" w:eastAsia="Times New Roman" w:hAnsi="Times New Roman" w:cs="Times New Roman"/>
          <w:sz w:val="24"/>
          <w:szCs w:val="24"/>
        </w:rPr>
        <w:t xml:space="preserve"> to be conscious and what kinds of computations </w:t>
      </w:r>
      <w:r w:rsidR="004629D8">
        <w:rPr>
          <w:rFonts w:ascii="Times New Roman" w:eastAsia="Times New Roman" w:hAnsi="Times New Roman" w:cs="Times New Roman"/>
          <w:sz w:val="24"/>
          <w:szCs w:val="24"/>
        </w:rPr>
        <w:t>are necessary to solve</w:t>
      </w:r>
      <w:r w:rsidR="007E2BD2">
        <w:rPr>
          <w:rFonts w:ascii="Times New Roman" w:eastAsia="Times New Roman" w:hAnsi="Times New Roman" w:cs="Times New Roman"/>
          <w:sz w:val="24"/>
          <w:szCs w:val="24"/>
        </w:rPr>
        <w:t xml:space="preserve"> those</w:t>
      </w:r>
      <w:r w:rsidR="008B7CCC">
        <w:rPr>
          <w:rFonts w:ascii="Times New Roman" w:eastAsia="Times New Roman" w:hAnsi="Times New Roman" w:cs="Times New Roman"/>
          <w:sz w:val="24"/>
          <w:szCs w:val="24"/>
        </w:rPr>
        <w:t xml:space="preserve"> function</w:t>
      </w:r>
      <w:r w:rsidR="007E2BD2">
        <w:rPr>
          <w:rFonts w:ascii="Times New Roman" w:eastAsia="Times New Roman" w:hAnsi="Times New Roman" w:cs="Times New Roman"/>
          <w:sz w:val="24"/>
          <w:szCs w:val="24"/>
        </w:rPr>
        <w:t>s</w:t>
      </w:r>
      <w:r w:rsidR="008B7CCC">
        <w:rPr>
          <w:rFonts w:ascii="Times New Roman" w:eastAsia="Times New Roman" w:hAnsi="Times New Roman" w:cs="Times New Roman"/>
          <w:sz w:val="24"/>
          <w:szCs w:val="24"/>
        </w:rPr>
        <w:t xml:space="preserve">. Traditional philosophers have also thought about this issue—and have been stumped by apparent paradoxes. Take the philosophical zombie (or its modern incarnation: the conscious computer), the p-zombie is a perfect copy of a human that simply lacks conscious awareness (Stanford Encyclopedia of Philosophy, 2009). It receives inputs like a human, acts like a human, but lacks conscious experience. While some philosophers consider p-zombies a real possibility the </w:t>
      </w:r>
      <w:r w:rsidR="008B7CCC">
        <w:rPr>
          <w:rFonts w:ascii="Times New Roman" w:eastAsia="Times New Roman" w:hAnsi="Times New Roman" w:cs="Times New Roman"/>
          <w:i/>
          <w:sz w:val="24"/>
          <w:szCs w:val="24"/>
        </w:rPr>
        <w:t>why</w:t>
      </w:r>
      <w:r w:rsidR="008B7CCC">
        <w:rPr>
          <w:rFonts w:ascii="Times New Roman" w:eastAsia="Times New Roman" w:hAnsi="Times New Roman" w:cs="Times New Roman"/>
          <w:sz w:val="24"/>
          <w:szCs w:val="24"/>
        </w:rPr>
        <w:t xml:space="preserve"> question suggests that </w:t>
      </w:r>
      <w:r w:rsidR="008B7CCC">
        <w:rPr>
          <w:rFonts w:ascii="Times New Roman" w:eastAsia="Times New Roman" w:hAnsi="Times New Roman" w:cs="Times New Roman"/>
          <w:b/>
          <w:sz w:val="24"/>
          <w:szCs w:val="24"/>
        </w:rPr>
        <w:t>philosophical zombies cannot exist</w:t>
      </w:r>
      <w:r w:rsidR="008B7CCC">
        <w:rPr>
          <w:rFonts w:ascii="Times New Roman" w:eastAsia="Times New Roman" w:hAnsi="Times New Roman" w:cs="Times New Roman"/>
          <w:sz w:val="24"/>
          <w:szCs w:val="24"/>
        </w:rPr>
        <w:t>. If consciousness has a function, a fitness benefit conferred to our predecessor organisms and selected for over evolutionary time, then philosophical zombi</w:t>
      </w:r>
      <w:r w:rsidR="00050CA4">
        <w:rPr>
          <w:rFonts w:ascii="Times New Roman" w:eastAsia="Times New Roman" w:hAnsi="Times New Roman" w:cs="Times New Roman"/>
          <w:sz w:val="24"/>
          <w:szCs w:val="24"/>
        </w:rPr>
        <w:t xml:space="preserve">es are not possible: a p-zombie with no consciousness </w:t>
      </w:r>
      <w:r w:rsidR="008B7CCC">
        <w:rPr>
          <w:rFonts w:ascii="Times New Roman" w:eastAsia="Times New Roman" w:hAnsi="Times New Roman" w:cs="Times New Roman"/>
          <w:sz w:val="24"/>
          <w:szCs w:val="24"/>
        </w:rPr>
        <w:t xml:space="preserve">would </w:t>
      </w:r>
      <w:r w:rsidR="00050CA4">
        <w:rPr>
          <w:rFonts w:ascii="Times New Roman" w:eastAsia="Times New Roman" w:hAnsi="Times New Roman" w:cs="Times New Roman"/>
          <w:sz w:val="24"/>
          <w:szCs w:val="24"/>
        </w:rPr>
        <w:t>lack some essential function</w:t>
      </w:r>
      <w:r w:rsidR="008B7CCC">
        <w:rPr>
          <w:rFonts w:ascii="Times New Roman" w:eastAsia="Times New Roman" w:hAnsi="Times New Roman" w:cs="Times New Roman"/>
          <w:sz w:val="24"/>
          <w:szCs w:val="24"/>
        </w:rPr>
        <w:t xml:space="preserve">. </w:t>
      </w:r>
      <w:r w:rsidR="00B87CC4">
        <w:rPr>
          <w:rFonts w:ascii="Times New Roman" w:eastAsia="Times New Roman" w:hAnsi="Times New Roman" w:cs="Times New Roman"/>
          <w:sz w:val="24"/>
          <w:szCs w:val="24"/>
        </w:rPr>
        <w:t xml:space="preserve">It seems clear to me that </w:t>
      </w:r>
      <w:r w:rsidR="000001E5">
        <w:rPr>
          <w:rFonts w:ascii="Times New Roman" w:eastAsia="Times New Roman" w:hAnsi="Times New Roman" w:cs="Times New Roman"/>
          <w:sz w:val="24"/>
          <w:szCs w:val="24"/>
        </w:rPr>
        <w:t xml:space="preserve">we have yet to fully grasp the functional importance </w:t>
      </w:r>
      <w:r w:rsidR="00F057A1">
        <w:rPr>
          <w:rFonts w:ascii="Times New Roman" w:eastAsia="Times New Roman" w:hAnsi="Times New Roman" w:cs="Times New Roman"/>
          <w:sz w:val="24"/>
          <w:szCs w:val="24"/>
        </w:rPr>
        <w:lastRenderedPageBreak/>
        <w:t xml:space="preserve">of consciousness, </w:t>
      </w:r>
      <w:r w:rsidR="000E3612">
        <w:rPr>
          <w:rFonts w:ascii="Times New Roman" w:eastAsia="Times New Roman" w:hAnsi="Times New Roman" w:cs="Times New Roman"/>
          <w:sz w:val="24"/>
          <w:szCs w:val="24"/>
        </w:rPr>
        <w:t>and</w:t>
      </w:r>
      <w:r w:rsidR="000001E5">
        <w:rPr>
          <w:rFonts w:ascii="Times New Roman" w:eastAsia="Times New Roman" w:hAnsi="Times New Roman" w:cs="Times New Roman"/>
          <w:sz w:val="24"/>
          <w:szCs w:val="24"/>
        </w:rPr>
        <w:t xml:space="preserve"> that there may be </w:t>
      </w:r>
      <w:r w:rsidR="00807AD1">
        <w:rPr>
          <w:rFonts w:ascii="Times New Roman" w:eastAsia="Times New Roman" w:hAnsi="Times New Roman" w:cs="Times New Roman"/>
          <w:sz w:val="24"/>
          <w:szCs w:val="24"/>
        </w:rPr>
        <w:t xml:space="preserve">significant </w:t>
      </w:r>
      <w:r w:rsidR="000001E5">
        <w:rPr>
          <w:rFonts w:ascii="Times New Roman" w:eastAsia="Times New Roman" w:hAnsi="Times New Roman" w:cs="Times New Roman"/>
          <w:sz w:val="24"/>
          <w:szCs w:val="24"/>
        </w:rPr>
        <w:t>value in searching for</w:t>
      </w:r>
      <w:r w:rsidR="006312A8">
        <w:rPr>
          <w:rFonts w:ascii="Times New Roman" w:eastAsia="Times New Roman" w:hAnsi="Times New Roman" w:cs="Times New Roman"/>
          <w:sz w:val="24"/>
          <w:szCs w:val="24"/>
        </w:rPr>
        <w:t xml:space="preserve"> and understanding</w:t>
      </w:r>
      <w:r w:rsidR="000001E5">
        <w:rPr>
          <w:rFonts w:ascii="Times New Roman" w:eastAsia="Times New Roman" w:hAnsi="Times New Roman" w:cs="Times New Roman"/>
          <w:sz w:val="24"/>
          <w:szCs w:val="24"/>
        </w:rPr>
        <w:t xml:space="preserve"> </w:t>
      </w:r>
      <w:r w:rsidR="006312A8">
        <w:rPr>
          <w:rFonts w:ascii="Times New Roman" w:eastAsia="Times New Roman" w:hAnsi="Times New Roman" w:cs="Times New Roman"/>
          <w:sz w:val="24"/>
          <w:szCs w:val="24"/>
        </w:rPr>
        <w:t xml:space="preserve">the </w:t>
      </w:r>
      <w:r w:rsidR="000001E5">
        <w:rPr>
          <w:rFonts w:ascii="Times New Roman" w:eastAsia="Times New Roman" w:hAnsi="Times New Roman" w:cs="Times New Roman"/>
          <w:sz w:val="24"/>
          <w:szCs w:val="24"/>
        </w:rPr>
        <w:t>functional purpose of consciousness.</w:t>
      </w:r>
    </w:p>
    <w:p w:rsidR="00A33C0E" w:rsidRDefault="009060A1" w:rsidP="003F56A7">
      <w:pPr>
        <w:spacing w:line="240" w:lineRule="auto"/>
        <w:jc w:val="both"/>
      </w:pPr>
      <w:r>
        <w:rPr>
          <w:rFonts w:ascii="Times New Roman" w:eastAsia="Times New Roman" w:hAnsi="Times New Roman" w:cs="Times New Roman"/>
          <w:sz w:val="24"/>
          <w:szCs w:val="24"/>
        </w:rPr>
        <w:tab/>
      </w:r>
      <w:r w:rsidR="008B7CCC">
        <w:rPr>
          <w:rFonts w:ascii="Times New Roman" w:eastAsia="Times New Roman" w:hAnsi="Times New Roman" w:cs="Times New Roman"/>
          <w:sz w:val="24"/>
          <w:szCs w:val="24"/>
        </w:rPr>
        <w:t xml:space="preserve">I believe that to understand consciousness is to understand </w:t>
      </w:r>
      <w:r w:rsidR="004F754B">
        <w:rPr>
          <w:rFonts w:ascii="Times New Roman" w:eastAsia="Times New Roman" w:hAnsi="Times New Roman" w:cs="Times New Roman"/>
          <w:sz w:val="24"/>
          <w:szCs w:val="24"/>
        </w:rPr>
        <w:t>three</w:t>
      </w:r>
      <w:r w:rsidR="008B7CCC">
        <w:rPr>
          <w:rFonts w:ascii="Times New Roman" w:eastAsia="Times New Roman" w:hAnsi="Times New Roman" w:cs="Times New Roman"/>
          <w:sz w:val="24"/>
          <w:szCs w:val="24"/>
        </w:rPr>
        <w:t xml:space="preserve"> questions:</w:t>
      </w:r>
      <w:r w:rsidR="004F754B">
        <w:rPr>
          <w:rFonts w:ascii="Times New Roman" w:eastAsia="Times New Roman" w:hAnsi="Times New Roman" w:cs="Times New Roman"/>
          <w:sz w:val="24"/>
          <w:szCs w:val="24"/>
        </w:rPr>
        <w:t xml:space="preserve"> what benefit consciousness confers to an organism, what neurons are responsible for computing that function, and how the brain instantiates </w:t>
      </w:r>
      <w:r w:rsidR="00294F4E">
        <w:rPr>
          <w:rFonts w:ascii="Times New Roman" w:eastAsia="Times New Roman" w:hAnsi="Times New Roman" w:cs="Times New Roman"/>
          <w:sz w:val="24"/>
          <w:szCs w:val="24"/>
        </w:rPr>
        <w:t xml:space="preserve">those </w:t>
      </w:r>
      <w:r w:rsidR="004F754B">
        <w:rPr>
          <w:rFonts w:ascii="Times New Roman" w:eastAsia="Times New Roman" w:hAnsi="Times New Roman" w:cs="Times New Roman"/>
          <w:sz w:val="24"/>
          <w:szCs w:val="24"/>
        </w:rPr>
        <w:t>computations in neural systems.</w:t>
      </w:r>
      <w:r w:rsidR="008B7CCC">
        <w:rPr>
          <w:rFonts w:ascii="Times New Roman" w:eastAsia="Times New Roman" w:hAnsi="Times New Roman" w:cs="Times New Roman"/>
          <w:sz w:val="24"/>
          <w:szCs w:val="24"/>
        </w:rPr>
        <w:t xml:space="preserve"> Answering those questions </w:t>
      </w:r>
      <w:r w:rsidR="00DF50D9">
        <w:rPr>
          <w:rFonts w:ascii="Times New Roman" w:eastAsia="Times New Roman" w:hAnsi="Times New Roman" w:cs="Times New Roman"/>
          <w:sz w:val="24"/>
          <w:szCs w:val="24"/>
        </w:rPr>
        <w:t>does not constitute</w:t>
      </w:r>
      <w:r w:rsidR="008B7CCC">
        <w:rPr>
          <w:rFonts w:ascii="Times New Roman" w:eastAsia="Times New Roman" w:hAnsi="Times New Roman" w:cs="Times New Roman"/>
          <w:sz w:val="24"/>
          <w:szCs w:val="24"/>
        </w:rPr>
        <w:t xml:space="preserve"> a research project but rather a research program spanning decades.</w:t>
      </w:r>
      <w:r w:rsidR="004F754B">
        <w:rPr>
          <w:rFonts w:ascii="Times New Roman" w:eastAsia="Times New Roman" w:hAnsi="Times New Roman" w:cs="Times New Roman"/>
          <w:sz w:val="24"/>
          <w:szCs w:val="24"/>
        </w:rPr>
        <w:t xml:space="preserve"> My research as a graduate student pursues a small </w:t>
      </w:r>
      <w:r w:rsidR="00A54995">
        <w:rPr>
          <w:rFonts w:ascii="Times New Roman" w:eastAsia="Times New Roman" w:hAnsi="Times New Roman" w:cs="Times New Roman"/>
          <w:sz w:val="24"/>
          <w:szCs w:val="24"/>
        </w:rPr>
        <w:t xml:space="preserve">piece of this program by </w:t>
      </w:r>
      <w:r w:rsidR="00D84E16">
        <w:rPr>
          <w:rFonts w:ascii="Times New Roman" w:eastAsia="Times New Roman" w:hAnsi="Times New Roman" w:cs="Times New Roman"/>
          <w:sz w:val="24"/>
          <w:szCs w:val="24"/>
        </w:rPr>
        <w:t>looking at how attention acts as a gateway to consciousness.</w:t>
      </w:r>
      <w:r w:rsidR="004F754B">
        <w:rPr>
          <w:rFonts w:ascii="Times New Roman" w:eastAsia="Times New Roman" w:hAnsi="Times New Roman" w:cs="Times New Roman"/>
          <w:sz w:val="24"/>
          <w:szCs w:val="24"/>
        </w:rPr>
        <w:t xml:space="preserve"> </w:t>
      </w:r>
      <w:r w:rsidR="00BB7703">
        <w:rPr>
          <w:rFonts w:ascii="Times New Roman" w:eastAsia="Times New Roman" w:hAnsi="Times New Roman" w:cs="Times New Roman"/>
          <w:sz w:val="24"/>
          <w:szCs w:val="24"/>
        </w:rPr>
        <w:t>W</w:t>
      </w:r>
      <w:r w:rsidR="004F754B">
        <w:rPr>
          <w:rFonts w:ascii="Times New Roman" w:eastAsia="Times New Roman" w:hAnsi="Times New Roman" w:cs="Times New Roman"/>
          <w:sz w:val="24"/>
          <w:szCs w:val="24"/>
        </w:rPr>
        <w:t>hen we attend to something we become immediately aware of it</w:t>
      </w:r>
      <w:r w:rsidR="00CE1728">
        <w:rPr>
          <w:rFonts w:ascii="Times New Roman" w:eastAsia="Times New Roman" w:hAnsi="Times New Roman" w:cs="Times New Roman"/>
          <w:sz w:val="24"/>
          <w:szCs w:val="24"/>
        </w:rPr>
        <w:t>:</w:t>
      </w:r>
      <w:r w:rsidR="00B65CC5">
        <w:rPr>
          <w:rFonts w:ascii="Times New Roman" w:eastAsia="Times New Roman" w:hAnsi="Times New Roman" w:cs="Times New Roman"/>
          <w:sz w:val="24"/>
          <w:szCs w:val="24"/>
        </w:rPr>
        <w:t xml:space="preserve"> what function does </w:t>
      </w:r>
      <w:r w:rsidR="00F11595">
        <w:rPr>
          <w:rFonts w:ascii="Times New Roman" w:eastAsia="Times New Roman" w:hAnsi="Times New Roman" w:cs="Times New Roman"/>
          <w:sz w:val="24"/>
          <w:szCs w:val="24"/>
        </w:rPr>
        <w:t>bringing something into</w:t>
      </w:r>
      <w:r w:rsidR="00D5212A">
        <w:rPr>
          <w:rFonts w:ascii="Times New Roman" w:eastAsia="Times New Roman" w:hAnsi="Times New Roman" w:cs="Times New Roman"/>
          <w:sz w:val="24"/>
          <w:szCs w:val="24"/>
        </w:rPr>
        <w:t xml:space="preserve"> consciousness</w:t>
      </w:r>
      <w:r w:rsidR="00B65CC5">
        <w:rPr>
          <w:rFonts w:ascii="Times New Roman" w:eastAsia="Times New Roman" w:hAnsi="Times New Roman" w:cs="Times New Roman"/>
          <w:sz w:val="24"/>
          <w:szCs w:val="24"/>
        </w:rPr>
        <w:t xml:space="preserve"> provide for an organism and what </w:t>
      </w:r>
      <w:r w:rsidR="00D5212A">
        <w:rPr>
          <w:rFonts w:ascii="Times New Roman" w:eastAsia="Times New Roman" w:hAnsi="Times New Roman" w:cs="Times New Roman"/>
          <w:sz w:val="24"/>
          <w:szCs w:val="24"/>
        </w:rPr>
        <w:t>neural systems are responsible for its implementation?</w:t>
      </w:r>
    </w:p>
    <w:p w:rsidR="00C00706" w:rsidRPr="00C00706" w:rsidRDefault="008B7CCC" w:rsidP="00C0070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and Past Research</w:t>
      </w:r>
      <w:r w:rsidR="00C00706">
        <w:rPr>
          <w:rFonts w:ascii="Times New Roman" w:eastAsia="Times New Roman" w:hAnsi="Times New Roman" w:cs="Times New Roman"/>
          <w:sz w:val="24"/>
          <w:szCs w:val="24"/>
        </w:rPr>
        <w:t xml:space="preserve"> </w:t>
      </w:r>
    </w:p>
    <w:p w:rsidR="00A33C0E" w:rsidRDefault="00C00706" w:rsidP="003F56A7">
      <w:pPr>
        <w:spacing w:line="240" w:lineRule="auto"/>
        <w:jc w:val="both"/>
      </w:pPr>
      <w:r>
        <w:rPr>
          <w:rFonts w:ascii="Times New Roman" w:eastAsia="Times New Roman" w:hAnsi="Times New Roman" w:cs="Times New Roman"/>
          <w:sz w:val="24"/>
          <w:szCs w:val="24"/>
        </w:rPr>
        <w:tab/>
      </w:r>
      <w:r w:rsidR="008B7CCC">
        <w:rPr>
          <w:rFonts w:ascii="Times New Roman" w:eastAsia="Times New Roman" w:hAnsi="Times New Roman" w:cs="Times New Roman"/>
          <w:sz w:val="24"/>
          <w:szCs w:val="24"/>
        </w:rPr>
        <w:t xml:space="preserve">Before pursuing graduate work I took time off to improve my skills as a cognitive neuroscientist </w:t>
      </w:r>
      <w:r w:rsidR="003F56A7">
        <w:rPr>
          <w:rFonts w:ascii="Times New Roman" w:eastAsia="Times New Roman" w:hAnsi="Times New Roman" w:cs="Times New Roman"/>
          <w:sz w:val="24"/>
          <w:szCs w:val="24"/>
        </w:rPr>
        <w:t>and</w:t>
      </w:r>
      <w:r w:rsidR="008B7CCC">
        <w:rPr>
          <w:rFonts w:ascii="Times New Roman" w:eastAsia="Times New Roman" w:hAnsi="Times New Roman" w:cs="Times New Roman"/>
          <w:sz w:val="24"/>
          <w:szCs w:val="24"/>
        </w:rPr>
        <w:t xml:space="preserve"> to learn about and live in a new culture.</w:t>
      </w:r>
      <w:r w:rsidR="003F56A7">
        <w:rPr>
          <w:rFonts w:ascii="Times New Roman" w:eastAsia="Times New Roman" w:hAnsi="Times New Roman" w:cs="Times New Roman"/>
          <w:sz w:val="24"/>
          <w:szCs w:val="24"/>
        </w:rPr>
        <w:t xml:space="preserve"> I found an ideal climate to pursue these goals in Prof. John-Dylan Haynes’ research group in Berlin, Germany. </w:t>
      </w:r>
      <w:r w:rsidR="008B7CCC">
        <w:rPr>
          <w:rFonts w:ascii="Times New Roman" w:eastAsia="Times New Roman" w:hAnsi="Times New Roman" w:cs="Times New Roman"/>
          <w:sz w:val="24"/>
          <w:szCs w:val="24"/>
        </w:rPr>
        <w:t>Prof. Haynes gave me the opportunity to work on an exciting and challenging research question looking at whether our intuitions about decision making are reflected in neural processing. When we make a decision we have a conscious experience that the decision occurs at a precise moment.</w:t>
      </w:r>
      <w:r w:rsidR="003F56A7">
        <w:rPr>
          <w:rFonts w:ascii="Times New Roman" w:eastAsia="Times New Roman" w:hAnsi="Times New Roman" w:cs="Times New Roman"/>
          <w:sz w:val="24"/>
          <w:szCs w:val="24"/>
        </w:rPr>
        <w:t xml:space="preserve"> But this intuition does not match the neural activity in our brain:</w:t>
      </w:r>
      <w:r w:rsidR="008B7CCC">
        <w:rPr>
          <w:rFonts w:ascii="Times New Roman" w:eastAsia="Times New Roman" w:hAnsi="Times New Roman" w:cs="Times New Roman"/>
          <w:sz w:val="24"/>
          <w:szCs w:val="24"/>
        </w:rPr>
        <w:t xml:space="preserve"> Prof. Haynes had shown in a previous experiment that early brain activity could be used to predict an action 8 seconds in advance of the experienced moment of decision making (Soon et al., 2008). We wanted to further study this process to understand how late a person might still be able to “veto” their decision in real time. To understand this question we devised a predictive brain computer interface</w:t>
      </w:r>
      <w:del w:id="1" w:author="Ian Eisenberg" w:date="2015-10-16T09:49:00Z">
        <w:r w:rsidR="008B7CCC">
          <w:rPr>
            <w:rFonts w:ascii="Times New Roman" w:eastAsia="Times New Roman" w:hAnsi="Times New Roman" w:cs="Times New Roman"/>
            <w:sz w:val="24"/>
            <w:szCs w:val="24"/>
          </w:rPr>
          <w:delText>,</w:delText>
        </w:r>
      </w:del>
      <w:r w:rsidR="008B7CCC">
        <w:rPr>
          <w:rFonts w:ascii="Times New Roman" w:eastAsia="Times New Roman" w:hAnsi="Times New Roman" w:cs="Times New Roman"/>
          <w:sz w:val="24"/>
          <w:szCs w:val="24"/>
        </w:rPr>
        <w:t xml:space="preserve"> which monitored a subject’s EEG patterns in real time.</w:t>
      </w:r>
      <w:r w:rsidR="003F56A7">
        <w:rPr>
          <w:rFonts w:ascii="Times New Roman" w:eastAsia="Times New Roman" w:hAnsi="Times New Roman" w:cs="Times New Roman"/>
          <w:sz w:val="24"/>
          <w:szCs w:val="24"/>
        </w:rPr>
        <w:t xml:space="preserve"> </w:t>
      </w:r>
      <w:r w:rsidR="008B7CCC">
        <w:rPr>
          <w:rFonts w:ascii="Times New Roman" w:eastAsia="Times New Roman" w:hAnsi="Times New Roman" w:cs="Times New Roman"/>
          <w:sz w:val="24"/>
          <w:szCs w:val="24"/>
        </w:rPr>
        <w:t xml:space="preserve">The computer then fed back a signal whenever it predicted an upcoming movement </w:t>
      </w:r>
      <w:r w:rsidR="003F56A7">
        <w:rPr>
          <w:rFonts w:ascii="Times New Roman" w:eastAsia="Times New Roman" w:hAnsi="Times New Roman" w:cs="Times New Roman"/>
          <w:sz w:val="24"/>
          <w:szCs w:val="24"/>
        </w:rPr>
        <w:t>decision</w:t>
      </w:r>
      <w:r w:rsidR="008B7CCC">
        <w:rPr>
          <w:rFonts w:ascii="Times New Roman" w:eastAsia="Times New Roman" w:hAnsi="Times New Roman" w:cs="Times New Roman"/>
          <w:sz w:val="24"/>
          <w:szCs w:val="24"/>
        </w:rPr>
        <w:t>. We found that up until 200 ms before movement onset participants would see the signal and then entirely cancel their action, showing no overt sign of a decision.</w:t>
      </w:r>
      <w:r w:rsidR="00646B60">
        <w:rPr>
          <w:rFonts w:ascii="Times New Roman" w:eastAsia="Times New Roman" w:hAnsi="Times New Roman" w:cs="Times New Roman"/>
          <w:sz w:val="24"/>
          <w:szCs w:val="24"/>
        </w:rPr>
        <w:t xml:space="preserve"> This suggests that this earlier EEG activity we pick up is predictive of the decision, but not responsible for it.</w:t>
      </w:r>
      <w:r w:rsidR="008B7CCC">
        <w:rPr>
          <w:rFonts w:ascii="Times New Roman" w:eastAsia="Times New Roman" w:hAnsi="Times New Roman" w:cs="Times New Roman"/>
          <w:sz w:val="24"/>
          <w:szCs w:val="24"/>
        </w:rPr>
        <w:t xml:space="preserve"> In the last 200 ms before movement onset though it became impossible for </w:t>
      </w:r>
      <w:r w:rsidR="00991546">
        <w:rPr>
          <w:rFonts w:ascii="Times New Roman" w:eastAsia="Times New Roman" w:hAnsi="Times New Roman" w:cs="Times New Roman"/>
          <w:sz w:val="24"/>
          <w:szCs w:val="24"/>
        </w:rPr>
        <w:t>participants</w:t>
      </w:r>
      <w:r w:rsidR="008B7CCC">
        <w:rPr>
          <w:rFonts w:ascii="Times New Roman" w:eastAsia="Times New Roman" w:hAnsi="Times New Roman" w:cs="Times New Roman"/>
          <w:sz w:val="24"/>
          <w:szCs w:val="24"/>
        </w:rPr>
        <w:t xml:space="preserve"> to cancel the beginning of their movement, although they were able to stop the movement prior to completion. Comparing our results with a computational model (Schurger et al., 2012) we found strong similarities, confirming that our result may indeed be the last “point of no-return” within the brain before efferent neural activity is sent to the muscles. At the time of this submission our manuscript is in revisions at PNAS.</w:t>
      </w:r>
    </w:p>
    <w:p w:rsidR="00A33C0E" w:rsidRDefault="00C00706" w:rsidP="003F56A7">
      <w:pPr>
        <w:spacing w:line="240" w:lineRule="auto"/>
        <w:jc w:val="both"/>
      </w:pPr>
      <w:r>
        <w:rPr>
          <w:rFonts w:ascii="Times New Roman" w:eastAsia="Times New Roman" w:hAnsi="Times New Roman" w:cs="Times New Roman"/>
          <w:sz w:val="24"/>
          <w:szCs w:val="24"/>
        </w:rPr>
        <w:tab/>
      </w:r>
      <w:r w:rsidR="008B7CCC">
        <w:rPr>
          <w:rFonts w:ascii="Times New Roman" w:eastAsia="Times New Roman" w:hAnsi="Times New Roman" w:cs="Times New Roman"/>
          <w:sz w:val="24"/>
          <w:szCs w:val="24"/>
        </w:rPr>
        <w:t>The entire research process, from formulating our research question, finding appropriate technological resources to create a brain-computer interface, analyzing data, and finally creating a publishable paper, has been an enjoyable and immensely rewarding experience. Working with Prof. Haynes cemented my goal of becoming a professor and reinforced my belief that academia is the right place to be pursuing consciousness research at this time.</w:t>
      </w:r>
    </w:p>
    <w:p w:rsidR="00A33C0E" w:rsidRDefault="008B7CCC" w:rsidP="003F56A7">
      <w:pPr>
        <w:spacing w:line="240" w:lineRule="auto"/>
        <w:jc w:val="center"/>
      </w:pPr>
      <w:r>
        <w:rPr>
          <w:rFonts w:ascii="Times New Roman" w:eastAsia="Times New Roman" w:hAnsi="Times New Roman" w:cs="Times New Roman"/>
          <w:b/>
          <w:sz w:val="24"/>
          <w:szCs w:val="24"/>
        </w:rPr>
        <w:t>Stanford University</w:t>
      </w:r>
    </w:p>
    <w:p w:rsidR="00A33C0E" w:rsidRDefault="00236288" w:rsidP="00236288">
      <w:pPr>
        <w:tabs>
          <w:tab w:val="left" w:pos="360"/>
        </w:tabs>
        <w:spacing w:line="240" w:lineRule="auto"/>
        <w:jc w:val="both"/>
      </w:pPr>
      <w:r>
        <w:rPr>
          <w:rFonts w:ascii="Times New Roman" w:eastAsia="Times New Roman" w:hAnsi="Times New Roman" w:cs="Times New Roman"/>
          <w:sz w:val="24"/>
          <w:szCs w:val="24"/>
        </w:rPr>
        <w:tab/>
      </w:r>
      <w:r w:rsidR="008B7CCC">
        <w:rPr>
          <w:rFonts w:ascii="Times New Roman" w:eastAsia="Times New Roman" w:hAnsi="Times New Roman" w:cs="Times New Roman"/>
          <w:sz w:val="24"/>
          <w:szCs w:val="24"/>
        </w:rPr>
        <w:t xml:space="preserve">My broad background </w:t>
      </w:r>
      <w:r w:rsidR="006F0CEB">
        <w:rPr>
          <w:rFonts w:ascii="Times New Roman" w:eastAsia="Times New Roman" w:hAnsi="Times New Roman" w:cs="Times New Roman"/>
          <w:sz w:val="24"/>
          <w:szCs w:val="24"/>
        </w:rPr>
        <w:t xml:space="preserve">from Cornell </w:t>
      </w:r>
      <w:r w:rsidR="008B7CCC">
        <w:rPr>
          <w:rFonts w:ascii="Times New Roman" w:eastAsia="Times New Roman" w:hAnsi="Times New Roman" w:cs="Times New Roman"/>
          <w:sz w:val="24"/>
          <w:szCs w:val="24"/>
        </w:rPr>
        <w:t xml:space="preserve">spanning neurobiology and computer science, combined with my work with Prof. Haynes helped me obtain admission to </w:t>
      </w:r>
      <w:r w:rsidR="003F56A7">
        <w:rPr>
          <w:rFonts w:ascii="Times New Roman" w:eastAsia="Times New Roman" w:hAnsi="Times New Roman" w:cs="Times New Roman"/>
          <w:sz w:val="24"/>
          <w:szCs w:val="24"/>
        </w:rPr>
        <w:t>Stanford</w:t>
      </w:r>
      <w:r w:rsidR="00B244CC">
        <w:rPr>
          <w:rFonts w:ascii="Times New Roman" w:eastAsia="Times New Roman" w:hAnsi="Times New Roman" w:cs="Times New Roman"/>
          <w:sz w:val="24"/>
          <w:szCs w:val="24"/>
        </w:rPr>
        <w:t xml:space="preserve"> where I am now developing my</w:t>
      </w:r>
      <w:r w:rsidR="008B7CCC">
        <w:rPr>
          <w:rFonts w:ascii="Times New Roman" w:eastAsia="Times New Roman" w:hAnsi="Times New Roman" w:cs="Times New Roman"/>
          <w:sz w:val="24"/>
          <w:szCs w:val="24"/>
        </w:rPr>
        <w:t xml:space="preserve"> research program. With my adviser, Prof. Justin Gardner, I have begun a project investigating the neural process of attention and how it acts as a gateway to consciousness. </w:t>
      </w:r>
      <w:r w:rsidR="002D4E1B">
        <w:rPr>
          <w:rFonts w:ascii="Times New Roman" w:eastAsia="Times New Roman" w:hAnsi="Times New Roman" w:cs="Times New Roman"/>
          <w:sz w:val="24"/>
          <w:szCs w:val="24"/>
        </w:rPr>
        <w:t>I am b</w:t>
      </w:r>
      <w:r w:rsidR="008B7CCC">
        <w:rPr>
          <w:rFonts w:ascii="Times New Roman" w:eastAsia="Times New Roman" w:hAnsi="Times New Roman" w:cs="Times New Roman"/>
          <w:sz w:val="24"/>
          <w:szCs w:val="24"/>
        </w:rPr>
        <w:t>uilding on</w:t>
      </w:r>
      <w:r w:rsidR="000E1714">
        <w:rPr>
          <w:rFonts w:ascii="Times New Roman" w:eastAsia="Times New Roman" w:hAnsi="Times New Roman" w:cs="Times New Roman"/>
          <w:sz w:val="24"/>
          <w:szCs w:val="24"/>
        </w:rPr>
        <w:t xml:space="preserve"> the platform of</w:t>
      </w:r>
      <w:r w:rsidR="008B7CCC">
        <w:rPr>
          <w:rFonts w:ascii="Times New Roman" w:eastAsia="Times New Roman" w:hAnsi="Times New Roman" w:cs="Times New Roman"/>
          <w:sz w:val="24"/>
          <w:szCs w:val="24"/>
        </w:rPr>
        <w:t xml:space="preserve"> Prof. Gardner’s previous work, which showed that spatial attention introduces a selection bias in the brain’s early visual represen</w:t>
      </w:r>
      <w:r w:rsidR="00812556">
        <w:rPr>
          <w:rFonts w:ascii="Times New Roman" w:eastAsia="Times New Roman" w:hAnsi="Times New Roman" w:cs="Times New Roman"/>
          <w:sz w:val="24"/>
          <w:szCs w:val="24"/>
        </w:rPr>
        <w:t>tations (Pestilli et al., 2011).</w:t>
      </w:r>
      <w:r w:rsidR="008B7CCC">
        <w:rPr>
          <w:rFonts w:ascii="Times New Roman" w:eastAsia="Times New Roman" w:hAnsi="Times New Roman" w:cs="Times New Roman"/>
          <w:sz w:val="24"/>
          <w:szCs w:val="24"/>
        </w:rPr>
        <w:t xml:space="preserve"> </w:t>
      </w:r>
      <w:r w:rsidR="00812556">
        <w:rPr>
          <w:rFonts w:ascii="Times New Roman" w:eastAsia="Times New Roman" w:hAnsi="Times New Roman" w:cs="Times New Roman"/>
          <w:sz w:val="24"/>
          <w:szCs w:val="24"/>
        </w:rPr>
        <w:t>My own work is focused on</w:t>
      </w:r>
      <w:r w:rsidR="008B7CCC">
        <w:rPr>
          <w:rFonts w:ascii="Times New Roman" w:eastAsia="Times New Roman" w:hAnsi="Times New Roman" w:cs="Times New Roman"/>
          <w:sz w:val="24"/>
          <w:szCs w:val="24"/>
        </w:rPr>
        <w:t xml:space="preserve"> developing a model that explain</w:t>
      </w:r>
      <w:r w:rsidR="00EA072F">
        <w:rPr>
          <w:rFonts w:ascii="Times New Roman" w:eastAsia="Times New Roman" w:hAnsi="Times New Roman" w:cs="Times New Roman"/>
          <w:sz w:val="24"/>
          <w:szCs w:val="24"/>
        </w:rPr>
        <w:t>s</w:t>
      </w:r>
      <w:r w:rsidR="008B7CCC">
        <w:rPr>
          <w:rFonts w:ascii="Times New Roman" w:eastAsia="Times New Roman" w:hAnsi="Times New Roman" w:cs="Times New Roman"/>
          <w:sz w:val="24"/>
          <w:szCs w:val="24"/>
        </w:rPr>
        <w:t xml:space="preserve"> the impact of feature-based attention on visual perception. My NSF research proposal is a continuation of this research project, </w:t>
      </w:r>
      <w:r w:rsidR="008B7CCC">
        <w:rPr>
          <w:rFonts w:ascii="Times New Roman" w:eastAsia="Times New Roman" w:hAnsi="Times New Roman" w:cs="Times New Roman"/>
          <w:sz w:val="24"/>
          <w:szCs w:val="24"/>
        </w:rPr>
        <w:lastRenderedPageBreak/>
        <w:t xml:space="preserve">looking into the predictions that our model makes through a different research tool: transcranial magnetic stimulation. My prediction is that </w:t>
      </w:r>
      <w:r w:rsidR="008B7CCC" w:rsidRPr="006F32BE">
        <w:rPr>
          <w:rFonts w:ascii="Times New Roman" w:eastAsia="Times New Roman" w:hAnsi="Times New Roman" w:cs="Times New Roman"/>
          <w:b/>
          <w:sz w:val="24"/>
          <w:szCs w:val="24"/>
        </w:rPr>
        <w:t>attention is a neural process that acts only as a form of sensory enhancement</w:t>
      </w:r>
      <w:r w:rsidR="008B7CCC">
        <w:rPr>
          <w:rFonts w:ascii="Times New Roman" w:eastAsia="Times New Roman" w:hAnsi="Times New Roman" w:cs="Times New Roman"/>
          <w:sz w:val="24"/>
          <w:szCs w:val="24"/>
        </w:rPr>
        <w:t>, but is not ultimately responsible for g</w:t>
      </w:r>
      <w:r w:rsidR="00B171C7">
        <w:rPr>
          <w:rFonts w:ascii="Times New Roman" w:eastAsia="Times New Roman" w:hAnsi="Times New Roman" w:cs="Times New Roman"/>
          <w:sz w:val="24"/>
          <w:szCs w:val="24"/>
        </w:rPr>
        <w:t>enerating conscious experience.</w:t>
      </w:r>
    </w:p>
    <w:p w:rsidR="00A33C0E" w:rsidRDefault="002C293A" w:rsidP="003F56A7">
      <w:pPr>
        <w:spacing w:line="240" w:lineRule="auto"/>
        <w:jc w:val="both"/>
      </w:pPr>
      <w:r>
        <w:rPr>
          <w:rFonts w:ascii="Times New Roman" w:eastAsia="Times New Roman" w:hAnsi="Times New Roman" w:cs="Times New Roman"/>
          <w:sz w:val="24"/>
          <w:szCs w:val="24"/>
        </w:rPr>
        <w:tab/>
      </w:r>
      <w:r w:rsidR="008B7CCC">
        <w:rPr>
          <w:rFonts w:ascii="Times New Roman" w:eastAsia="Times New Roman" w:hAnsi="Times New Roman" w:cs="Times New Roman"/>
          <w:sz w:val="24"/>
          <w:szCs w:val="24"/>
        </w:rPr>
        <w:t>Working at Stanford is not only an opportunity to collaborate with world class researchers and develop my own research program. It is also an opportunity for me to develop additional quantitative skills. Although I</w:t>
      </w:r>
      <w:r w:rsidR="00947476">
        <w:rPr>
          <w:rFonts w:ascii="Times New Roman" w:eastAsia="Times New Roman" w:hAnsi="Times New Roman" w:cs="Times New Roman"/>
          <w:sz w:val="24"/>
          <w:szCs w:val="24"/>
        </w:rPr>
        <w:t xml:space="preserve"> gained considerable research experience as an undergraduate at Cornell and during my time in Berlin, I did not acquire a deep understanding of the techniques I was using</w:t>
      </w:r>
      <w:r w:rsidR="008B7CCC">
        <w:rPr>
          <w:rFonts w:ascii="Times New Roman" w:eastAsia="Times New Roman" w:hAnsi="Times New Roman" w:cs="Times New Roman"/>
          <w:sz w:val="24"/>
          <w:szCs w:val="24"/>
        </w:rPr>
        <w:t xml:space="preserve">. At Cornell I learned to perform microelectrode recording and chemical lesions in the lab of Prof. Thomas Cleland. </w:t>
      </w:r>
      <w:r w:rsidR="00D9293A">
        <w:rPr>
          <w:rFonts w:ascii="Times New Roman" w:eastAsia="Times New Roman" w:hAnsi="Times New Roman" w:cs="Times New Roman"/>
          <w:sz w:val="24"/>
          <w:szCs w:val="24"/>
        </w:rPr>
        <w:t>While</w:t>
      </w:r>
      <w:r w:rsidR="008B7CCC">
        <w:rPr>
          <w:rFonts w:ascii="Times New Roman" w:eastAsia="Times New Roman" w:hAnsi="Times New Roman" w:cs="Times New Roman"/>
          <w:sz w:val="24"/>
          <w:szCs w:val="24"/>
        </w:rPr>
        <w:t xml:space="preserve"> in Berlin I gained practical experience recording both EEG and fMRI. One of my goals for my graduate career is to become an expert in human neuroscience and eventually teach these same techniques to future students. In my first year I pursued this goal by diving more deeply into understanding functional MRI. I took classes on the physics of MRI and learned about sequence development. Putting my theoretical knowledge to practice I helped develop and test more advanced ‘multiplexed’ fMRI sequences that allow faster acquisitions without a loss in signal quality. These changes mean that our lab can now collect four to six times as much data, at the same voxel resolution, compared to what was considered standard in fMRI five to ten years ago. In my second year and beyond I plan to continue acquiring a detailed understanding of other neuroscience techniques. My current list includes learning about convolutional neural networks as well as gaining knowledge about transcranial stimulation systems for their use as tests of causal neural relationships in the human brain.</w:t>
      </w:r>
    </w:p>
    <w:p w:rsidR="00A33C0E" w:rsidRDefault="008B7CCC" w:rsidP="003F56A7">
      <w:pPr>
        <w:spacing w:line="240" w:lineRule="auto"/>
        <w:jc w:val="center"/>
      </w:pPr>
      <w:r>
        <w:rPr>
          <w:rFonts w:ascii="Times New Roman" w:eastAsia="Times New Roman" w:hAnsi="Times New Roman" w:cs="Times New Roman"/>
          <w:b/>
          <w:sz w:val="24"/>
          <w:szCs w:val="24"/>
        </w:rPr>
        <w:t>Future Goals</w:t>
      </w:r>
    </w:p>
    <w:p w:rsidR="00A33C0E" w:rsidRDefault="002C293A" w:rsidP="003F56A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B7CCC">
        <w:rPr>
          <w:rFonts w:ascii="Times New Roman" w:eastAsia="Times New Roman" w:hAnsi="Times New Roman" w:cs="Times New Roman"/>
          <w:sz w:val="24"/>
          <w:szCs w:val="24"/>
        </w:rPr>
        <w:t>My goal is to become a prof</w:t>
      </w:r>
      <w:r w:rsidR="00F129B2">
        <w:rPr>
          <w:rFonts w:ascii="Times New Roman" w:eastAsia="Times New Roman" w:hAnsi="Times New Roman" w:cs="Times New Roman"/>
          <w:sz w:val="24"/>
          <w:szCs w:val="24"/>
        </w:rPr>
        <w:t>essor of cognitive neuroscience</w:t>
      </w:r>
      <w:r w:rsidR="008B7CCC">
        <w:rPr>
          <w:rFonts w:ascii="Times New Roman" w:eastAsia="Times New Roman" w:hAnsi="Times New Roman" w:cs="Times New Roman"/>
          <w:sz w:val="24"/>
          <w:szCs w:val="24"/>
        </w:rPr>
        <w:t xml:space="preserve"> with a focus on understanding the neural mechanisms of consciousness. Given the nature of the hard problem it is clear that this research goal will stretches across decades</w:t>
      </w:r>
      <w:r w:rsidR="00A320A8">
        <w:rPr>
          <w:rFonts w:ascii="Times New Roman" w:eastAsia="Times New Roman" w:hAnsi="Times New Roman" w:cs="Times New Roman"/>
          <w:sz w:val="24"/>
          <w:szCs w:val="24"/>
        </w:rPr>
        <w:t xml:space="preserve">. The length of this goal </w:t>
      </w:r>
      <w:r w:rsidR="008B7CCC">
        <w:rPr>
          <w:rFonts w:ascii="Times New Roman" w:eastAsia="Times New Roman" w:hAnsi="Times New Roman" w:cs="Times New Roman"/>
          <w:sz w:val="24"/>
          <w:szCs w:val="24"/>
        </w:rPr>
        <w:t xml:space="preserve">highlights </w:t>
      </w:r>
      <w:r w:rsidR="00A320A8">
        <w:rPr>
          <w:rFonts w:ascii="Times New Roman" w:eastAsia="Times New Roman" w:hAnsi="Times New Roman" w:cs="Times New Roman"/>
          <w:sz w:val="24"/>
          <w:szCs w:val="24"/>
        </w:rPr>
        <w:t xml:space="preserve">the importance of </w:t>
      </w:r>
      <w:r w:rsidR="008B7CCC">
        <w:rPr>
          <w:rFonts w:ascii="Times New Roman" w:eastAsia="Times New Roman" w:hAnsi="Times New Roman" w:cs="Times New Roman"/>
          <w:sz w:val="24"/>
          <w:szCs w:val="24"/>
        </w:rPr>
        <w:t>mentoring and encouraging students to pursue similar research. With this in mind</w:t>
      </w:r>
      <w:r w:rsidR="007E1F0A">
        <w:rPr>
          <w:rFonts w:ascii="Times New Roman" w:eastAsia="Times New Roman" w:hAnsi="Times New Roman" w:cs="Times New Roman"/>
          <w:sz w:val="24"/>
          <w:szCs w:val="24"/>
        </w:rPr>
        <w:t xml:space="preserve"> my second goal during my graduate career is to</w:t>
      </w:r>
      <w:r w:rsidR="000A1A53">
        <w:rPr>
          <w:rFonts w:ascii="Times New Roman" w:eastAsia="Times New Roman" w:hAnsi="Times New Roman" w:cs="Times New Roman"/>
          <w:sz w:val="24"/>
          <w:szCs w:val="24"/>
        </w:rPr>
        <w:t xml:space="preserve"> </w:t>
      </w:r>
      <w:r w:rsidR="007E1F0A">
        <w:rPr>
          <w:rFonts w:ascii="Times New Roman" w:eastAsia="Times New Roman" w:hAnsi="Times New Roman" w:cs="Times New Roman"/>
          <w:sz w:val="24"/>
          <w:szCs w:val="24"/>
        </w:rPr>
        <w:t>improve</w:t>
      </w:r>
      <w:r w:rsidR="008B7CCC">
        <w:rPr>
          <w:rFonts w:ascii="Times New Roman" w:eastAsia="Times New Roman" w:hAnsi="Times New Roman" w:cs="Times New Roman"/>
          <w:sz w:val="24"/>
          <w:szCs w:val="24"/>
        </w:rPr>
        <w:t xml:space="preserve"> my abilities as a teacher. This year in the fall I am a TA for the introductory graduate statistics class, and in the winter and spring I will TA for two introductory cognitive neuroscience courses. One course is aimed at undergraduates and the other at graduate students in the neuroscience department. In all of these classes and in my future teaching I hope to impart to students the necessity of looking at problems from a broad perspective. Research in cognition is increasingly</w:t>
      </w:r>
      <w:r w:rsidR="001E107A">
        <w:rPr>
          <w:rFonts w:ascii="Times New Roman" w:eastAsia="Times New Roman" w:hAnsi="Times New Roman" w:cs="Times New Roman"/>
          <w:sz w:val="24"/>
          <w:szCs w:val="24"/>
        </w:rPr>
        <w:t xml:space="preserve"> multidisciplinary, drawing on psychology, biology, and computer science</w:t>
      </w:r>
      <w:r w:rsidR="008B7CCC">
        <w:rPr>
          <w:rFonts w:ascii="Times New Roman" w:eastAsia="Times New Roman" w:hAnsi="Times New Roman" w:cs="Times New Roman"/>
          <w:sz w:val="24"/>
          <w:szCs w:val="24"/>
        </w:rPr>
        <w:t xml:space="preserve">. Despite this, the majority of incoming graduate students still have little to no training in neurobiology and programming. My experience with consciousness research has imparted on me a strong belief that </w:t>
      </w:r>
      <w:r w:rsidR="008B7CCC" w:rsidRPr="00B86239">
        <w:rPr>
          <w:rFonts w:ascii="Times New Roman" w:eastAsia="Times New Roman" w:hAnsi="Times New Roman" w:cs="Times New Roman"/>
          <w:b/>
          <w:sz w:val="24"/>
          <w:szCs w:val="24"/>
        </w:rPr>
        <w:t>to crack the puzzle we need to be thinking simultaneously at multiple levels of analysis</w:t>
      </w:r>
      <w:r w:rsidR="00A8780C">
        <w:rPr>
          <w:rFonts w:ascii="Times New Roman" w:eastAsia="Times New Roman" w:hAnsi="Times New Roman" w:cs="Times New Roman"/>
          <w:sz w:val="24"/>
          <w:szCs w:val="24"/>
        </w:rPr>
        <w:t>, and that students</w:t>
      </w:r>
      <w:r w:rsidR="00782757">
        <w:rPr>
          <w:rFonts w:ascii="Times New Roman" w:eastAsia="Times New Roman" w:hAnsi="Times New Roman" w:cs="Times New Roman"/>
          <w:sz w:val="24"/>
          <w:szCs w:val="24"/>
        </w:rPr>
        <w:t xml:space="preserve"> need unique tools at each level</w:t>
      </w:r>
      <w:r w:rsidR="008B7CCC">
        <w:rPr>
          <w:rFonts w:ascii="Times New Roman" w:eastAsia="Times New Roman" w:hAnsi="Times New Roman" w:cs="Times New Roman"/>
          <w:sz w:val="24"/>
          <w:szCs w:val="24"/>
        </w:rPr>
        <w:t>. How to push students to think in a multifaceted way is an altogether different puzzle for me and I am looking forward to broadening my views with TA opportunities and eventually teaching my own classes.</w:t>
      </w:r>
    </w:p>
    <w:p w:rsidR="00A52F0E" w:rsidRPr="00A52F0E" w:rsidRDefault="00A52F0E" w:rsidP="003F56A7">
      <w:pPr>
        <w:spacing w:line="240" w:lineRule="auto"/>
        <w:jc w:val="both"/>
        <w:rPr>
          <w:sz w:val="8"/>
          <w:szCs w:val="8"/>
        </w:rPr>
      </w:pPr>
    </w:p>
    <w:p w:rsidR="00A33C0E" w:rsidRDefault="008B7CCC" w:rsidP="008B7188">
      <w:pPr>
        <w:spacing w:line="240" w:lineRule="auto"/>
        <w:jc w:val="both"/>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Chalmers, D. J. (1995). Facing up to the problem of consciousness. </w:t>
      </w:r>
      <w:r>
        <w:rPr>
          <w:rFonts w:ascii="Times New Roman" w:eastAsia="Times New Roman" w:hAnsi="Times New Roman" w:cs="Times New Roman"/>
          <w:i/>
          <w:sz w:val="20"/>
          <w:szCs w:val="20"/>
        </w:rPr>
        <w:t>Journal of consciousness studies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w:t>
      </w:r>
      <w:r>
        <w:rPr>
          <w:rFonts w:ascii="Times New Roman" w:eastAsia="Times New Roman" w:hAnsi="Times New Roman" w:cs="Times New Roman"/>
          <w:sz w:val="20"/>
          <w:szCs w:val="20"/>
        </w:rPr>
        <w:t xml:space="preserve">(3), 200-219.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Crick, F., &amp; Koch, C. (1992). The problem of consciousness. </w:t>
      </w:r>
      <w:r>
        <w:rPr>
          <w:rFonts w:ascii="Times New Roman" w:eastAsia="Times New Roman" w:hAnsi="Times New Roman" w:cs="Times New Roman"/>
          <w:i/>
          <w:sz w:val="20"/>
          <w:szCs w:val="20"/>
        </w:rPr>
        <w:t>Scientific American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267</w:t>
      </w:r>
      <w:r>
        <w:rPr>
          <w:rFonts w:ascii="Times New Roman" w:eastAsia="Times New Roman" w:hAnsi="Times New Roman" w:cs="Times New Roman"/>
          <w:sz w:val="20"/>
          <w:szCs w:val="20"/>
        </w:rPr>
        <w:t xml:space="preserve">(3), 153-159. </w:t>
      </w:r>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 xml:space="preserve">Kirk, R. (2009) </w:t>
      </w:r>
      <w:r>
        <w:rPr>
          <w:rFonts w:ascii="Times New Roman" w:eastAsia="Times New Roman" w:hAnsi="Times New Roman" w:cs="Times New Roman"/>
          <w:i/>
          <w:sz w:val="20"/>
          <w:szCs w:val="20"/>
        </w:rPr>
        <w:t xml:space="preserve">"Zombies". The Stanford Encyclopedia of Philosophy,  Edward N. Zalta (ed.). </w:t>
      </w:r>
      <w:r>
        <w:rPr>
          <w:rFonts w:ascii="Times New Roman" w:eastAsia="Times New Roman" w:hAnsi="Times New Roman" w:cs="Times New Roman"/>
          <w:b/>
          <w:i/>
          <w:sz w:val="20"/>
          <w:szCs w:val="20"/>
        </w:rPr>
        <w:t xml:space="preserve">5 </w:t>
      </w:r>
      <w:r>
        <w:rPr>
          <w:rFonts w:ascii="Times New Roman" w:eastAsia="Times New Roman" w:hAnsi="Times New Roman" w:cs="Times New Roman"/>
          <w:sz w:val="20"/>
          <w:szCs w:val="20"/>
        </w:rPr>
        <w:t xml:space="preserve">Soon, C. S., Brass, M., Heinze, H. J., &amp; Haynes, J. D. (2008). Unconscious determinants of free decisions in the human brain. </w:t>
      </w:r>
      <w:r>
        <w:rPr>
          <w:rFonts w:ascii="Times New Roman" w:eastAsia="Times New Roman" w:hAnsi="Times New Roman" w:cs="Times New Roman"/>
          <w:i/>
          <w:sz w:val="20"/>
          <w:szCs w:val="20"/>
        </w:rPr>
        <w:t>Nature neuroscience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(5), 543-545. </w:t>
      </w:r>
      <w:r>
        <w:rPr>
          <w:rFonts w:ascii="Times New Roman" w:eastAsia="Times New Roman" w:hAnsi="Times New Roman" w:cs="Times New Roman"/>
          <w:b/>
          <w:sz w:val="20"/>
          <w:szCs w:val="20"/>
        </w:rPr>
        <w:t xml:space="preserve">6 </w:t>
      </w:r>
      <w:r>
        <w:rPr>
          <w:rFonts w:ascii="Times New Roman" w:eastAsia="Times New Roman" w:hAnsi="Times New Roman" w:cs="Times New Roman"/>
          <w:sz w:val="20"/>
          <w:szCs w:val="20"/>
        </w:rPr>
        <w:t xml:space="preserve">Schurger, A., Sitt, J. D., &amp; Dehaene, S. (2012). An accumulator model for spontaneous neural activity prior to self-initiated movement.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109</w:t>
      </w:r>
      <w:r>
        <w:rPr>
          <w:rFonts w:ascii="Times New Roman" w:eastAsia="Times New Roman" w:hAnsi="Times New Roman" w:cs="Times New Roman"/>
          <w:sz w:val="20"/>
          <w:szCs w:val="20"/>
        </w:rPr>
        <w:t xml:space="preserve">(42), E2904-E2913. </w:t>
      </w:r>
      <w:r>
        <w:rPr>
          <w:rFonts w:ascii="Times New Roman" w:eastAsia="Times New Roman" w:hAnsi="Times New Roman" w:cs="Times New Roman"/>
          <w:b/>
          <w:sz w:val="20"/>
          <w:szCs w:val="20"/>
        </w:rPr>
        <w:t xml:space="preserve">7 </w:t>
      </w:r>
      <w:r>
        <w:rPr>
          <w:rFonts w:ascii="Times New Roman" w:eastAsia="Times New Roman" w:hAnsi="Times New Roman" w:cs="Times New Roman"/>
          <w:sz w:val="20"/>
          <w:szCs w:val="20"/>
        </w:rPr>
        <w:t xml:space="preserve">Pestilli, F., Carrasco, M., Heeger,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p w:rsidR="00A33C0E" w:rsidRDefault="00A33C0E"/>
    <w:p w:rsidR="003E7A97" w:rsidRPr="003C4C11" w:rsidRDefault="003E7A97" w:rsidP="006B46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Studying the Neural Substrate of Attention and </w:t>
      </w:r>
      <w:r w:rsidR="00C20C99">
        <w:rPr>
          <w:rFonts w:ascii="Times New Roman" w:eastAsia="Times New Roman" w:hAnsi="Times New Roman" w:cs="Times New Roman"/>
          <w:b/>
          <w:sz w:val="24"/>
          <w:szCs w:val="24"/>
        </w:rPr>
        <w:t>Visual Awareness</w:t>
      </w:r>
    </w:p>
    <w:p w:rsidR="003E7A97" w:rsidRDefault="003F247D" w:rsidP="003C4C11">
      <w:pPr>
        <w:spacing w:line="240" w:lineRule="auto"/>
        <w:jc w:val="both"/>
      </w:pPr>
      <w:r>
        <w:rPr>
          <w:rFonts w:ascii="Times New Roman" w:eastAsia="Times New Roman" w:hAnsi="Times New Roman" w:cs="Times New Roman"/>
          <w:sz w:val="24"/>
          <w:szCs w:val="24"/>
        </w:rPr>
        <w:tab/>
      </w:r>
      <w:r w:rsidR="003E7A97">
        <w:rPr>
          <w:rFonts w:ascii="Times New Roman" w:eastAsia="Times New Roman" w:hAnsi="Times New Roman" w:cs="Times New Roman"/>
          <w:sz w:val="24"/>
          <w:szCs w:val="24"/>
        </w:rPr>
        <w:t xml:space="preserve">Consciousness appears to be a bi-stable phenomenon: you </w:t>
      </w:r>
      <w:r w:rsidR="00874C55">
        <w:rPr>
          <w:rFonts w:ascii="Times New Roman" w:eastAsia="Times New Roman" w:hAnsi="Times New Roman" w:cs="Times New Roman"/>
          <w:sz w:val="24"/>
          <w:szCs w:val="24"/>
        </w:rPr>
        <w:t>are either aware of</w:t>
      </w:r>
      <w:r w:rsidR="003E7A97">
        <w:rPr>
          <w:rFonts w:ascii="Times New Roman" w:eastAsia="Times New Roman" w:hAnsi="Times New Roman" w:cs="Times New Roman"/>
          <w:sz w:val="24"/>
          <w:szCs w:val="24"/>
        </w:rPr>
        <w:t xml:space="preserve"> something, or you </w:t>
      </w:r>
      <w:r w:rsidR="00874C55">
        <w:rPr>
          <w:rFonts w:ascii="Times New Roman" w:eastAsia="Times New Roman" w:hAnsi="Times New Roman" w:cs="Times New Roman"/>
          <w:sz w:val="24"/>
          <w:szCs w:val="24"/>
        </w:rPr>
        <w:t>aren’t</w:t>
      </w:r>
      <w:r w:rsidR="003E7A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addition we have an undeniable feeling that attending to something brings it immediately to awareness. </w:t>
      </w:r>
      <w:r w:rsidR="001278F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ttention </w:t>
      </w:r>
      <w:r w:rsidR="001278F0">
        <w:rPr>
          <w:rFonts w:ascii="Times New Roman" w:eastAsia="Times New Roman" w:hAnsi="Times New Roman" w:cs="Times New Roman"/>
          <w:sz w:val="24"/>
          <w:szCs w:val="24"/>
        </w:rPr>
        <w:t xml:space="preserve">appears to act </w:t>
      </w:r>
      <w:r>
        <w:rPr>
          <w:rFonts w:ascii="Times New Roman" w:eastAsia="Times New Roman" w:hAnsi="Times New Roman" w:cs="Times New Roman"/>
          <w:sz w:val="24"/>
          <w:szCs w:val="24"/>
        </w:rPr>
        <w:t>as a gateway to consciousness</w:t>
      </w:r>
      <w:r w:rsidR="001278F0">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0E6AB5">
        <w:rPr>
          <w:rFonts w:ascii="Times New Roman" w:eastAsia="Times New Roman" w:hAnsi="Times New Roman" w:cs="Times New Roman"/>
          <w:sz w:val="24"/>
          <w:szCs w:val="24"/>
        </w:rPr>
        <w:t xml:space="preserve">I believe that studying attention is a way </w:t>
      </w:r>
      <w:r w:rsidR="001278F0">
        <w:rPr>
          <w:rFonts w:ascii="Times New Roman" w:eastAsia="Times New Roman" w:hAnsi="Times New Roman" w:cs="Times New Roman"/>
          <w:sz w:val="24"/>
          <w:szCs w:val="24"/>
        </w:rPr>
        <w:t>to probe</w:t>
      </w:r>
      <w:r w:rsidR="000E6AB5">
        <w:rPr>
          <w:rFonts w:ascii="Times New Roman" w:eastAsia="Times New Roman" w:hAnsi="Times New Roman" w:cs="Times New Roman"/>
          <w:sz w:val="24"/>
          <w:szCs w:val="24"/>
        </w:rPr>
        <w:t xml:space="preserve"> the specific mechanisms that translate visual inputs into conscious awareness. </w:t>
      </w:r>
      <w:r w:rsidR="003E7A97">
        <w:rPr>
          <w:rFonts w:ascii="Times New Roman" w:eastAsia="Times New Roman" w:hAnsi="Times New Roman" w:cs="Times New Roman"/>
          <w:sz w:val="24"/>
          <w:szCs w:val="24"/>
        </w:rPr>
        <w:t xml:space="preserve">To clarify </w:t>
      </w:r>
      <w:r w:rsidR="005D42B9">
        <w:rPr>
          <w:rFonts w:ascii="Times New Roman" w:eastAsia="Times New Roman" w:hAnsi="Times New Roman" w:cs="Times New Roman"/>
          <w:sz w:val="24"/>
          <w:szCs w:val="24"/>
        </w:rPr>
        <w:t>these mechanisms</w:t>
      </w:r>
      <w:r w:rsidR="003E7A97">
        <w:rPr>
          <w:rFonts w:ascii="Times New Roman" w:eastAsia="Times New Roman" w:hAnsi="Times New Roman" w:cs="Times New Roman"/>
          <w:sz w:val="24"/>
          <w:szCs w:val="24"/>
        </w:rPr>
        <w:t xml:space="preserve"> I am building a model of feature-based attention as a part of my research program with Prof. Justin Gardner at Stanford University. Our goal is to build a model of the neural process of feature-based attention that accounts for the evident changes that attention causes for conscious visual perception.</w:t>
      </w:r>
    </w:p>
    <w:p w:rsidR="003E7A97" w:rsidRDefault="003E7A97" w:rsidP="003C4C11">
      <w:pPr>
        <w:spacing w:line="240" w:lineRule="auto"/>
        <w:jc w:val="center"/>
      </w:pPr>
      <w:r>
        <w:rPr>
          <w:rFonts w:ascii="Times New Roman" w:eastAsia="Times New Roman" w:hAnsi="Times New Roman" w:cs="Times New Roman"/>
          <w:b/>
          <w:sz w:val="24"/>
          <w:szCs w:val="24"/>
        </w:rPr>
        <w:t>Inattentional Blindness</w:t>
      </w:r>
    </w:p>
    <w:p w:rsidR="003E7A97" w:rsidRDefault="002366DF" w:rsidP="003C4C11">
      <w:pPr>
        <w:spacing w:line="240" w:lineRule="auto"/>
        <w:jc w:val="both"/>
      </w:pPr>
      <w:r>
        <w:rPr>
          <w:rFonts w:ascii="Times New Roman" w:eastAsia="Times New Roman" w:hAnsi="Times New Roman" w:cs="Times New Roman"/>
          <w:sz w:val="24"/>
          <w:szCs w:val="24"/>
        </w:rPr>
        <w:tab/>
      </w:r>
      <w:r w:rsidR="003E7A97">
        <w:rPr>
          <w:rFonts w:ascii="Times New Roman" w:eastAsia="Times New Roman" w:hAnsi="Times New Roman" w:cs="Times New Roman"/>
          <w:sz w:val="24"/>
          <w:szCs w:val="24"/>
        </w:rPr>
        <w:t xml:space="preserve">In the early 1990s Arien Mack and Irvin Rock discovered that attention to one feature in an image was sufficient to abolish conscious awareness of other features. They coined this phenomenon “inattentional blindness” noting that it even occurred when participants were specifically fixating (i.e. their eyes were directly centered on) the feature of which they had no perception. However, it was later shown that some features survive inattentional blindness, in particular natural images and faces (Li et al., 2002; Reddy et al., 2004). This finding led researchers like Christof Koch to announce that attention and conscious awareness were two separable processes in the brain (Koch and Tsuchiya, 2007). More recent research has re-opened the debate by suggesting that even scene perception is subject to inattentional blindness when attention is engaged by a sufficiently difficult task (Cohen et al., 2007). I propose that this mixture of results is largely due to an imprecise understanding of attention. </w:t>
      </w:r>
      <w:r w:rsidR="003E7A97">
        <w:rPr>
          <w:rFonts w:ascii="Times New Roman" w:eastAsia="Times New Roman" w:hAnsi="Times New Roman" w:cs="Times New Roman"/>
          <w:b/>
          <w:sz w:val="24"/>
          <w:szCs w:val="24"/>
        </w:rPr>
        <w:t>Attention is a specific neural process</w:t>
      </w:r>
      <w:r w:rsidR="003E7A97">
        <w:rPr>
          <w:rFonts w:ascii="Times New Roman" w:eastAsia="Times New Roman" w:hAnsi="Times New Roman" w:cs="Times New Roman"/>
          <w:sz w:val="24"/>
          <w:szCs w:val="24"/>
        </w:rPr>
        <w:t xml:space="preserve">. If we knew precisely how attention acts on </w:t>
      </w:r>
      <w:r w:rsidR="00983D2A">
        <w:rPr>
          <w:rFonts w:ascii="Times New Roman" w:eastAsia="Times New Roman" w:hAnsi="Times New Roman" w:cs="Times New Roman"/>
          <w:sz w:val="24"/>
          <w:szCs w:val="24"/>
        </w:rPr>
        <w:t xml:space="preserve">other </w:t>
      </w:r>
      <w:r w:rsidR="003E7A97">
        <w:rPr>
          <w:rFonts w:ascii="Times New Roman" w:eastAsia="Times New Roman" w:hAnsi="Times New Roman" w:cs="Times New Roman"/>
          <w:sz w:val="24"/>
          <w:szCs w:val="24"/>
        </w:rPr>
        <w:t xml:space="preserve">neural processes in visual cortex we would have a better grasp on understanding why attention manipulates our conscious </w:t>
      </w:r>
      <w:r w:rsidR="00BB00F0">
        <w:rPr>
          <w:rFonts w:ascii="Times New Roman" w:eastAsia="Times New Roman" w:hAnsi="Times New Roman" w:cs="Times New Roman"/>
          <w:sz w:val="24"/>
          <w:szCs w:val="24"/>
        </w:rPr>
        <w:t>awareness</w:t>
      </w:r>
      <w:r w:rsidR="003E7A97">
        <w:rPr>
          <w:rFonts w:ascii="Times New Roman" w:eastAsia="Times New Roman" w:hAnsi="Times New Roman" w:cs="Times New Roman"/>
          <w:sz w:val="24"/>
          <w:szCs w:val="24"/>
        </w:rPr>
        <w:t>.</w:t>
      </w:r>
    </w:p>
    <w:p w:rsidR="003E7A97" w:rsidRDefault="003E7A97" w:rsidP="003C4C11">
      <w:pPr>
        <w:spacing w:line="240" w:lineRule="auto"/>
        <w:jc w:val="center"/>
      </w:pPr>
      <w:r>
        <w:rPr>
          <w:rFonts w:ascii="Times New Roman" w:eastAsia="Times New Roman" w:hAnsi="Times New Roman" w:cs="Times New Roman"/>
          <w:b/>
          <w:sz w:val="24"/>
          <w:szCs w:val="24"/>
        </w:rPr>
        <w:t>Current and Proposed Studies</w:t>
      </w:r>
    </w:p>
    <w:p w:rsidR="003E7A97" w:rsidRDefault="002366DF" w:rsidP="003C4C11">
      <w:pPr>
        <w:spacing w:line="240" w:lineRule="auto"/>
        <w:jc w:val="both"/>
      </w:pPr>
      <w:r>
        <w:rPr>
          <w:rFonts w:ascii="Times New Roman" w:eastAsia="Times New Roman" w:hAnsi="Times New Roman" w:cs="Times New Roman"/>
          <w:sz w:val="24"/>
          <w:szCs w:val="24"/>
        </w:rPr>
        <w:tab/>
      </w:r>
      <w:r w:rsidR="003E7A97">
        <w:rPr>
          <w:rFonts w:ascii="Times New Roman" w:eastAsia="Times New Roman" w:hAnsi="Times New Roman" w:cs="Times New Roman"/>
          <w:sz w:val="24"/>
          <w:szCs w:val="24"/>
        </w:rPr>
        <w:t xml:space="preserve">Over the past year I have collected data to begin building a model of the effect of feature-based attention on neural processing in the visual cortex. Using an inattentional blindness paradigm I combined two well understood image features: image contrast and motion coherence. We know that the BOLD fMRI signal in </w:t>
      </w:r>
      <w:r w:rsidR="00FD018E">
        <w:rPr>
          <w:rFonts w:ascii="Times New Roman" w:eastAsia="Times New Roman" w:hAnsi="Times New Roman" w:cs="Times New Roman"/>
          <w:sz w:val="24"/>
          <w:szCs w:val="24"/>
        </w:rPr>
        <w:t xml:space="preserve">early </w:t>
      </w:r>
      <w:r w:rsidR="003E7A97">
        <w:rPr>
          <w:rFonts w:ascii="Times New Roman" w:eastAsia="Times New Roman" w:hAnsi="Times New Roman" w:cs="Times New Roman"/>
          <w:sz w:val="24"/>
          <w:szCs w:val="24"/>
        </w:rPr>
        <w:t>visual cortical areas such as V1 is sensitive to contrast intensity, but not to motion coherence. The reverse is true in the later cortical areas V3a and hMT, where there is response sensitivity to motion coherence but not to contrast intensity. Importantly, visual cortex is organized in a hierarchy where V1 projects more strongly to V3a and hMT than the converse. Based on this knowledge I expected that due to the feed-forward connections in visual cortex attentional effects would be fed to downstream cortical regions, potentially corrupting the downstream representations. Specifically, I expected that attention to contrast, which is known to affect V1, would corrupt or suppress signals in the downstream areas V3a and hMT. In contrast, I</w:t>
      </w:r>
      <w:r w:rsidR="00FD018E">
        <w:rPr>
          <w:rFonts w:ascii="Times New Roman" w:eastAsia="Times New Roman" w:hAnsi="Times New Roman" w:cs="Times New Roman"/>
          <w:sz w:val="24"/>
          <w:szCs w:val="24"/>
        </w:rPr>
        <w:t xml:space="preserve"> </w:t>
      </w:r>
      <w:r w:rsidR="003E7A97">
        <w:rPr>
          <w:rFonts w:ascii="Times New Roman" w:eastAsia="Times New Roman" w:hAnsi="Times New Roman" w:cs="Times New Roman"/>
          <w:sz w:val="24"/>
          <w:szCs w:val="24"/>
        </w:rPr>
        <w:t>expected that attention to motion, which we expected to affect V3a/hMT, would not result in any change in the signals in V1. If discrimination of contrast depended only on V1 and motion only on V3a/hMT, then the behavioral results are clear: attention to motion should affect the perception of contrast but not vice versa. This is precisely the effect that we observ</w:t>
      </w:r>
      <w:r w:rsidR="001D3CE0">
        <w:rPr>
          <w:rFonts w:ascii="Times New Roman" w:eastAsia="Times New Roman" w:hAnsi="Times New Roman" w:cs="Times New Roman"/>
          <w:sz w:val="24"/>
          <w:szCs w:val="24"/>
        </w:rPr>
        <w:t>ed. Our BOLD fMRI results show</w:t>
      </w:r>
      <w:r w:rsidR="003E7A97">
        <w:rPr>
          <w:rFonts w:ascii="Times New Roman" w:eastAsia="Times New Roman" w:hAnsi="Times New Roman" w:cs="Times New Roman"/>
          <w:sz w:val="24"/>
          <w:szCs w:val="24"/>
        </w:rPr>
        <w:t xml:space="preserve"> that th</w:t>
      </w:r>
      <w:r w:rsidR="00DB57C8">
        <w:rPr>
          <w:rFonts w:ascii="Times New Roman" w:eastAsia="Times New Roman" w:hAnsi="Times New Roman" w:cs="Times New Roman"/>
          <w:sz w:val="24"/>
          <w:szCs w:val="24"/>
        </w:rPr>
        <w:t>e responses in area hMT and V3a are</w:t>
      </w:r>
      <w:r w:rsidR="003E7A97">
        <w:rPr>
          <w:rFonts w:ascii="Times New Roman" w:eastAsia="Times New Roman" w:hAnsi="Times New Roman" w:cs="Times New Roman"/>
          <w:sz w:val="24"/>
          <w:szCs w:val="24"/>
        </w:rPr>
        <w:t xml:space="preserve"> modulated by the type of attention, whereas responses in V1 </w:t>
      </w:r>
      <w:r w:rsidR="00CD3CB0">
        <w:rPr>
          <w:rFonts w:ascii="Times New Roman" w:eastAsia="Times New Roman" w:hAnsi="Times New Roman" w:cs="Times New Roman"/>
          <w:sz w:val="24"/>
          <w:szCs w:val="24"/>
        </w:rPr>
        <w:t>are</w:t>
      </w:r>
      <w:r w:rsidR="003E7A97">
        <w:rPr>
          <w:rFonts w:ascii="Times New Roman" w:eastAsia="Times New Roman" w:hAnsi="Times New Roman" w:cs="Times New Roman"/>
          <w:sz w:val="24"/>
          <w:szCs w:val="24"/>
        </w:rPr>
        <w:t xml:space="preserve"> not. In parallel we found that discrimination of motion in our task was affected by attention, whereas discrimination of contrast was not.</w:t>
      </w:r>
    </w:p>
    <w:p w:rsidR="003E7A97" w:rsidRDefault="002366DF" w:rsidP="003C4C11">
      <w:pPr>
        <w:spacing w:line="240" w:lineRule="auto"/>
        <w:jc w:val="both"/>
      </w:pPr>
      <w:r>
        <w:rPr>
          <w:rFonts w:ascii="Times New Roman" w:eastAsia="Times New Roman" w:hAnsi="Times New Roman" w:cs="Times New Roman"/>
          <w:sz w:val="24"/>
          <w:szCs w:val="24"/>
        </w:rPr>
        <w:tab/>
      </w:r>
      <w:r w:rsidR="003E7A97">
        <w:rPr>
          <w:rFonts w:ascii="Times New Roman" w:eastAsia="Times New Roman" w:hAnsi="Times New Roman" w:cs="Times New Roman"/>
          <w:sz w:val="24"/>
          <w:szCs w:val="24"/>
        </w:rPr>
        <w:t>The model is currently</w:t>
      </w:r>
      <w:r w:rsidR="00FD018E">
        <w:rPr>
          <w:rFonts w:ascii="Times New Roman" w:eastAsia="Times New Roman" w:hAnsi="Times New Roman" w:cs="Times New Roman"/>
          <w:sz w:val="24"/>
          <w:szCs w:val="24"/>
        </w:rPr>
        <w:t xml:space="preserve"> </w:t>
      </w:r>
      <w:r w:rsidR="003E7A97">
        <w:rPr>
          <w:rFonts w:ascii="Times New Roman" w:eastAsia="Times New Roman" w:hAnsi="Times New Roman" w:cs="Times New Roman"/>
          <w:sz w:val="24"/>
          <w:szCs w:val="24"/>
        </w:rPr>
        <w:t xml:space="preserve">incomplete—although we know from our data that the perception of contrast and motion are asymmetrically related to attention and that BOLD fMRI responses </w:t>
      </w:r>
      <w:r w:rsidR="003E7A97">
        <w:rPr>
          <w:rFonts w:ascii="Times New Roman" w:eastAsia="Times New Roman" w:hAnsi="Times New Roman" w:cs="Times New Roman"/>
          <w:sz w:val="24"/>
          <w:szCs w:val="24"/>
        </w:rPr>
        <w:lastRenderedPageBreak/>
        <w:t xml:space="preserve">reflect </w:t>
      </w:r>
      <w:r w:rsidR="00AD73BD">
        <w:rPr>
          <w:rFonts w:ascii="Times New Roman" w:eastAsia="Times New Roman" w:hAnsi="Times New Roman" w:cs="Times New Roman"/>
          <w:sz w:val="24"/>
          <w:szCs w:val="24"/>
        </w:rPr>
        <w:t xml:space="preserve">and possibly drive </w:t>
      </w:r>
      <w:r w:rsidR="003E7A97">
        <w:rPr>
          <w:rFonts w:ascii="Times New Roman" w:eastAsia="Times New Roman" w:hAnsi="Times New Roman" w:cs="Times New Roman"/>
          <w:sz w:val="24"/>
          <w:szCs w:val="24"/>
        </w:rPr>
        <w:t>perception, we still have not specified</w:t>
      </w:r>
      <w:r w:rsidR="002B32C1">
        <w:rPr>
          <w:rFonts w:ascii="Times New Roman" w:eastAsia="Times New Roman" w:hAnsi="Times New Roman" w:cs="Times New Roman"/>
          <w:sz w:val="24"/>
          <w:szCs w:val="24"/>
        </w:rPr>
        <w:t xml:space="preserve"> the c</w:t>
      </w:r>
      <w:r w:rsidR="003E7A97">
        <w:rPr>
          <w:rFonts w:ascii="Times New Roman" w:eastAsia="Times New Roman" w:hAnsi="Times New Roman" w:cs="Times New Roman"/>
          <w:sz w:val="24"/>
          <w:szCs w:val="24"/>
        </w:rPr>
        <w:t xml:space="preserve">ausal process of attention. My hypothesis is that </w:t>
      </w:r>
      <w:r w:rsidR="003E7A97">
        <w:rPr>
          <w:rFonts w:ascii="Times New Roman" w:eastAsia="Times New Roman" w:hAnsi="Times New Roman" w:cs="Times New Roman"/>
          <w:b/>
          <w:sz w:val="24"/>
          <w:szCs w:val="24"/>
        </w:rPr>
        <w:t>attention to contrast corrupts the representation of motion</w:t>
      </w:r>
      <w:r w:rsidR="003E7A97">
        <w:rPr>
          <w:rFonts w:ascii="Times New Roman" w:eastAsia="Times New Roman" w:hAnsi="Times New Roman" w:cs="Times New Roman"/>
          <w:sz w:val="24"/>
          <w:szCs w:val="24"/>
        </w:rPr>
        <w:t xml:space="preserve"> in the downstream regions. I will test this hypothesis in two ways: </w:t>
      </w:r>
      <w:r w:rsidR="003C4C11">
        <w:rPr>
          <w:rFonts w:ascii="Times New Roman" w:eastAsia="Times New Roman" w:hAnsi="Times New Roman" w:cs="Times New Roman"/>
          <w:sz w:val="24"/>
          <w:szCs w:val="24"/>
        </w:rPr>
        <w:t xml:space="preserve">First </w:t>
      </w:r>
      <w:r w:rsidR="003E7A97">
        <w:rPr>
          <w:rFonts w:ascii="Times New Roman" w:eastAsia="Times New Roman" w:hAnsi="Times New Roman" w:cs="Times New Roman"/>
          <w:sz w:val="24"/>
          <w:szCs w:val="24"/>
        </w:rPr>
        <w:t>by using a computational model of our current dataset to look</w:t>
      </w:r>
      <w:r w:rsidR="003C4C11">
        <w:rPr>
          <w:rFonts w:ascii="Times New Roman" w:eastAsia="Times New Roman" w:hAnsi="Times New Roman" w:cs="Times New Roman"/>
          <w:sz w:val="24"/>
          <w:szCs w:val="24"/>
        </w:rPr>
        <w:t xml:space="preserve"> </w:t>
      </w:r>
      <w:r w:rsidR="003E7A97">
        <w:rPr>
          <w:rFonts w:ascii="Times New Roman" w:eastAsia="Times New Roman" w:hAnsi="Times New Roman" w:cs="Times New Roman"/>
          <w:sz w:val="24"/>
          <w:szCs w:val="24"/>
        </w:rPr>
        <w:t xml:space="preserve">at what effect of attention best explains our data, and </w:t>
      </w:r>
      <w:r w:rsidR="003C4C11" w:rsidRPr="003C4C11">
        <w:rPr>
          <w:rFonts w:ascii="Times New Roman" w:eastAsia="Times New Roman" w:hAnsi="Times New Roman" w:cs="Times New Roman"/>
          <w:sz w:val="24"/>
          <w:szCs w:val="24"/>
        </w:rPr>
        <w:t>second</w:t>
      </w:r>
      <w:r w:rsidR="003E7A97">
        <w:rPr>
          <w:rFonts w:ascii="Times New Roman" w:eastAsia="Times New Roman" w:hAnsi="Times New Roman" w:cs="Times New Roman"/>
          <w:sz w:val="24"/>
          <w:szCs w:val="24"/>
        </w:rPr>
        <w:t xml:space="preserve"> in a new experiment using transcranial magnetic stimulation. TMS is a technique that can be used to either abolish neural activity in a region, akin to a temporary lesion, or to boost or suppress activations that are near perceptual threshold. We can take advantage of both of these techniques to test our hypothesis in the following ways: </w:t>
      </w:r>
      <w:r w:rsidR="003C4C11">
        <w:rPr>
          <w:rFonts w:ascii="Times New Roman" w:eastAsia="Times New Roman" w:hAnsi="Times New Roman" w:cs="Times New Roman"/>
          <w:b/>
          <w:sz w:val="24"/>
          <w:szCs w:val="24"/>
        </w:rPr>
        <w:t>(1)</w:t>
      </w:r>
      <w:r w:rsidR="003E7A97">
        <w:rPr>
          <w:rFonts w:ascii="Times New Roman" w:eastAsia="Times New Roman" w:hAnsi="Times New Roman" w:cs="Times New Roman"/>
          <w:sz w:val="24"/>
          <w:szCs w:val="24"/>
        </w:rPr>
        <w:t xml:space="preserve"> as a test of causality, using temporary TMS lesions to test the involvement of each area in contrast and motion perception, and </w:t>
      </w:r>
      <w:r w:rsidR="003C4C11">
        <w:rPr>
          <w:rFonts w:ascii="Times New Roman" w:eastAsia="Times New Roman" w:hAnsi="Times New Roman" w:cs="Times New Roman"/>
          <w:sz w:val="24"/>
          <w:szCs w:val="24"/>
        </w:rPr>
        <w:t>(</w:t>
      </w:r>
      <w:r w:rsidR="003E7A97">
        <w:rPr>
          <w:rFonts w:ascii="Times New Roman" w:eastAsia="Times New Roman" w:hAnsi="Times New Roman" w:cs="Times New Roman"/>
          <w:b/>
          <w:sz w:val="24"/>
          <w:szCs w:val="24"/>
        </w:rPr>
        <w:t>2</w:t>
      </w:r>
      <w:r w:rsidR="003C4C11">
        <w:rPr>
          <w:rFonts w:ascii="Times New Roman" w:eastAsia="Times New Roman" w:hAnsi="Times New Roman" w:cs="Times New Roman"/>
          <w:b/>
          <w:sz w:val="24"/>
          <w:szCs w:val="24"/>
        </w:rPr>
        <w:t>)</w:t>
      </w:r>
      <w:r w:rsidR="003E7A97">
        <w:rPr>
          <w:rFonts w:ascii="Times New Roman" w:eastAsia="Times New Roman" w:hAnsi="Times New Roman" w:cs="Times New Roman"/>
          <w:sz w:val="24"/>
          <w:szCs w:val="24"/>
        </w:rPr>
        <w:t xml:space="preserve"> by using low-threshold pulses to mimic corrupting attentional signals. If corruption is indeed the cause of our effect than a low-threshold pulse to V1 should introduce similar corruption in downstream regions, mimicking the behavioral effects I have already observed. In this way TMS is a similar tool to the lesion experiments performed in the monkey physiology literature in the 90s. It allows us to test for causal outcomes by both temporarily abolishing activity in a region and inducing increased activation via low-threshold pulses. This is the ideal technique for testing my corruption model and the data we collect will give us considerable leverage in understanding the precise nature of feature-based attention and its impact on the perception of contrast and motion.</w:t>
      </w:r>
    </w:p>
    <w:p w:rsidR="003E7A97" w:rsidRDefault="003E7A97" w:rsidP="003C4C11">
      <w:pPr>
        <w:spacing w:line="240" w:lineRule="auto"/>
        <w:jc w:val="center"/>
      </w:pPr>
      <w:r>
        <w:rPr>
          <w:rFonts w:ascii="Times New Roman" w:eastAsia="Times New Roman" w:hAnsi="Times New Roman" w:cs="Times New Roman"/>
          <w:b/>
          <w:sz w:val="24"/>
          <w:szCs w:val="24"/>
        </w:rPr>
        <w:t>Impact</w:t>
      </w:r>
    </w:p>
    <w:p w:rsidR="001A6019" w:rsidRDefault="002366DF" w:rsidP="003C4C1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E7A97">
        <w:rPr>
          <w:rFonts w:ascii="Times New Roman" w:eastAsia="Times New Roman" w:hAnsi="Times New Roman" w:cs="Times New Roman"/>
          <w:sz w:val="24"/>
          <w:szCs w:val="24"/>
        </w:rPr>
        <w:t>This research has the potential to help clarify the debate surrounding attention</w:t>
      </w:r>
      <w:r w:rsidR="008E3D39">
        <w:rPr>
          <w:rFonts w:ascii="Times New Roman" w:eastAsia="Times New Roman" w:hAnsi="Times New Roman" w:cs="Times New Roman"/>
          <w:sz w:val="24"/>
          <w:szCs w:val="24"/>
        </w:rPr>
        <w:t xml:space="preserve"> and inattentional blindness,</w:t>
      </w:r>
      <w:r w:rsidR="003E7A97">
        <w:rPr>
          <w:rFonts w:ascii="Times New Roman" w:eastAsia="Times New Roman" w:hAnsi="Times New Roman" w:cs="Times New Roman"/>
          <w:sz w:val="24"/>
          <w:szCs w:val="24"/>
        </w:rPr>
        <w:t xml:space="preserve"> and ultimately</w:t>
      </w:r>
      <w:r w:rsidR="008E3D39">
        <w:rPr>
          <w:rFonts w:ascii="Times New Roman" w:eastAsia="Times New Roman" w:hAnsi="Times New Roman" w:cs="Times New Roman"/>
          <w:sz w:val="24"/>
          <w:szCs w:val="24"/>
        </w:rPr>
        <w:t xml:space="preserve"> to</w:t>
      </w:r>
      <w:r w:rsidR="003E7A97">
        <w:rPr>
          <w:rFonts w:ascii="Times New Roman" w:eastAsia="Times New Roman" w:hAnsi="Times New Roman" w:cs="Times New Roman"/>
          <w:sz w:val="24"/>
          <w:szCs w:val="24"/>
        </w:rPr>
        <w:t xml:space="preserve"> improve our understanding of the neural processes of consciousness. As I build my model of feature-based attention I continue to think about how this model fits into the larger space of consciousness research. Attention is clearly an integral part of our own conscious experiences, but it remains entirely unclear whether the neural process of attention interacts directly with the neural processes of consciousness. My prediction is that attention is responsible for the bi-stability of consciousness. As a gating function and a form of sensory enhancement attention appears to influence the depth to which perceptual information is processed by the brain. It is likely that only processing that reaches a certain neural system leads to consciousness, but that mode</w:t>
      </w:r>
      <w:r w:rsidR="008E3D39">
        <w:rPr>
          <w:rFonts w:ascii="Times New Roman" w:eastAsia="Times New Roman" w:hAnsi="Times New Roman" w:cs="Times New Roman"/>
          <w:sz w:val="24"/>
          <w:szCs w:val="24"/>
        </w:rPr>
        <w:t>l is for the moment untestable.</w:t>
      </w:r>
    </w:p>
    <w:p w:rsidR="00AA2BE5" w:rsidRDefault="00AA2BE5" w:rsidP="003C4C1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E7A97">
        <w:rPr>
          <w:rFonts w:ascii="Times New Roman" w:eastAsia="Times New Roman" w:hAnsi="Times New Roman" w:cs="Times New Roman"/>
          <w:sz w:val="24"/>
          <w:szCs w:val="24"/>
        </w:rPr>
        <w:t xml:space="preserve">Understanding attention is an indirect solution, </w:t>
      </w:r>
      <w:r w:rsidR="008E3D39">
        <w:rPr>
          <w:rFonts w:ascii="Times New Roman" w:eastAsia="Times New Roman" w:hAnsi="Times New Roman" w:cs="Times New Roman"/>
          <w:sz w:val="24"/>
          <w:szCs w:val="24"/>
        </w:rPr>
        <w:t>as it</w:t>
      </w:r>
      <w:r w:rsidR="003E7A97">
        <w:rPr>
          <w:rFonts w:ascii="Times New Roman" w:eastAsia="Times New Roman" w:hAnsi="Times New Roman" w:cs="Times New Roman"/>
          <w:sz w:val="24"/>
          <w:szCs w:val="24"/>
        </w:rPr>
        <w:t xml:space="preserve"> doesn’t directly address the question of how conscious is evoked by neural processes. I believe that question needs to be held to the side while we clarify attention, memory, and decision making—pro</w:t>
      </w:r>
      <w:r w:rsidR="00DF4E44">
        <w:rPr>
          <w:rFonts w:ascii="Times New Roman" w:eastAsia="Times New Roman" w:hAnsi="Times New Roman" w:cs="Times New Roman"/>
          <w:sz w:val="24"/>
          <w:szCs w:val="24"/>
        </w:rPr>
        <w:t>cesses that are often associated with consciousness</w:t>
      </w:r>
      <w:r w:rsidR="003E7A97">
        <w:rPr>
          <w:rFonts w:ascii="Times New Roman" w:eastAsia="Times New Roman" w:hAnsi="Times New Roman" w:cs="Times New Roman"/>
          <w:sz w:val="24"/>
          <w:szCs w:val="24"/>
        </w:rPr>
        <w:t xml:space="preserve"> but </w:t>
      </w:r>
      <w:r w:rsidR="00061950">
        <w:rPr>
          <w:rFonts w:ascii="Times New Roman" w:eastAsia="Times New Roman" w:hAnsi="Times New Roman" w:cs="Times New Roman"/>
          <w:sz w:val="24"/>
          <w:szCs w:val="24"/>
        </w:rPr>
        <w:t>with only a vague understanding of</w:t>
      </w:r>
      <w:r w:rsidR="003E7A97">
        <w:rPr>
          <w:rFonts w:ascii="Times New Roman" w:eastAsia="Times New Roman" w:hAnsi="Times New Roman" w:cs="Times New Roman"/>
          <w:sz w:val="24"/>
          <w:szCs w:val="24"/>
        </w:rPr>
        <w:t xml:space="preserve"> their associated neural processes. As these become more clear we will be able to build experiments that more </w:t>
      </w:r>
      <w:r w:rsidR="00D02F99">
        <w:rPr>
          <w:rFonts w:ascii="Times New Roman" w:eastAsia="Times New Roman" w:hAnsi="Times New Roman" w:cs="Times New Roman"/>
          <w:sz w:val="24"/>
          <w:szCs w:val="24"/>
        </w:rPr>
        <w:t>precisely isolate conscious neural processes</w:t>
      </w:r>
      <w:r w:rsidR="008E56D2">
        <w:rPr>
          <w:rFonts w:ascii="Times New Roman" w:eastAsia="Times New Roman" w:hAnsi="Times New Roman" w:cs="Times New Roman"/>
          <w:sz w:val="24"/>
          <w:szCs w:val="24"/>
        </w:rPr>
        <w:t xml:space="preserve"> in the human brain</w:t>
      </w:r>
      <w:r w:rsidR="003E7A97">
        <w:rPr>
          <w:rFonts w:ascii="Times New Roman" w:eastAsia="Times New Roman" w:hAnsi="Times New Roman" w:cs="Times New Roman"/>
          <w:sz w:val="24"/>
          <w:szCs w:val="24"/>
        </w:rPr>
        <w:t>.</w:t>
      </w:r>
    </w:p>
    <w:p w:rsidR="00CF716B" w:rsidRPr="00CF716B" w:rsidRDefault="00CF716B" w:rsidP="003C4C11">
      <w:pPr>
        <w:spacing w:line="240" w:lineRule="auto"/>
        <w:jc w:val="both"/>
        <w:rPr>
          <w:sz w:val="8"/>
          <w:szCs w:val="8"/>
        </w:rPr>
      </w:pPr>
    </w:p>
    <w:p w:rsidR="003E7A97" w:rsidRDefault="003E7A97" w:rsidP="003C4C11">
      <w:pPr>
        <w:spacing w:line="240" w:lineRule="auto"/>
        <w:jc w:val="both"/>
      </w:pPr>
      <w:r>
        <w:rPr>
          <w:rFonts w:ascii="Times New Roman" w:eastAsia="Times New Roman" w:hAnsi="Times New Roman" w:cs="Times New Roman"/>
          <w:b/>
          <w:sz w:val="20"/>
          <w:szCs w:val="20"/>
        </w:rPr>
        <w:t xml:space="preserve">References </w:t>
      </w:r>
      <w:r w:rsidR="0064247E">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Mack, A., &amp; Rock, I. (1998). </w:t>
      </w:r>
      <w:r>
        <w:rPr>
          <w:rFonts w:ascii="Times New Roman" w:eastAsia="Times New Roman" w:hAnsi="Times New Roman" w:cs="Times New Roman"/>
          <w:i/>
          <w:sz w:val="20"/>
          <w:szCs w:val="20"/>
        </w:rPr>
        <w:t>Inattentional blindness</w:t>
      </w:r>
      <w:r>
        <w:rPr>
          <w:rFonts w:ascii="Times New Roman" w:eastAsia="Times New Roman" w:hAnsi="Times New Roman" w:cs="Times New Roman"/>
          <w:sz w:val="20"/>
          <w:szCs w:val="20"/>
        </w:rPr>
        <w:t xml:space="preserve"> (p. 288). Cambridge, MA: MIT press. </w:t>
      </w:r>
      <w:r w:rsidR="0064247E">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Li, F. F., VanRullen, R., Koch, C., &amp; Perona, P. (2002). Rapid natural scene categorization in the near absence of attention.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99</w:t>
      </w:r>
      <w:r>
        <w:rPr>
          <w:rFonts w:ascii="Times New Roman" w:eastAsia="Times New Roman" w:hAnsi="Times New Roman" w:cs="Times New Roman"/>
          <w:sz w:val="20"/>
          <w:szCs w:val="20"/>
        </w:rPr>
        <w:t xml:space="preserve">(14), 9596-9601. </w:t>
      </w:r>
      <w:r w:rsidR="0064247E">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Reddy, L., Wilken, P., &amp; Koch, C. (2004). Face-gender discrimination is possible in the near-absence of attention. </w:t>
      </w:r>
      <w:r>
        <w:rPr>
          <w:rFonts w:ascii="Times New Roman" w:eastAsia="Times New Roman" w:hAnsi="Times New Roman" w:cs="Times New Roman"/>
          <w:i/>
          <w:sz w:val="20"/>
          <w:szCs w:val="20"/>
        </w:rPr>
        <w:t>Journal of Vision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w:t>
      </w:r>
      <w:r>
        <w:rPr>
          <w:rFonts w:ascii="Times New Roman" w:eastAsia="Times New Roman" w:hAnsi="Times New Roman" w:cs="Times New Roman"/>
          <w:sz w:val="20"/>
          <w:szCs w:val="20"/>
        </w:rPr>
        <w:t xml:space="preserve">(2), 4. </w:t>
      </w:r>
      <w:r w:rsidR="0064247E">
        <w:rPr>
          <w:rFonts w:ascii="Times New Roman" w:eastAsia="Times New Roman" w:hAnsi="Times New Roman" w:cs="Times New Roman"/>
          <w:b/>
          <w:sz w:val="20"/>
          <w:szCs w:val="20"/>
        </w:rPr>
        <w:t>4</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Koch, C., &amp; Tsuchiya, N. (2007). Attention and consciousness: two distinct brain processes. </w:t>
      </w:r>
      <w:r>
        <w:rPr>
          <w:rFonts w:ascii="Times New Roman" w:eastAsia="Times New Roman" w:hAnsi="Times New Roman" w:cs="Times New Roman"/>
          <w:i/>
          <w:sz w:val="20"/>
          <w:szCs w:val="20"/>
        </w:rPr>
        <w:t>Trends in cognitive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(1), 16-22. </w:t>
      </w:r>
      <w:r w:rsidR="0064247E">
        <w:rPr>
          <w:rFonts w:ascii="Times New Roman" w:eastAsia="Times New Roman" w:hAnsi="Times New Roman" w:cs="Times New Roman"/>
          <w:b/>
          <w:sz w:val="20"/>
          <w:szCs w:val="20"/>
        </w:rPr>
        <w:t>5</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Cohen, M. A., Alvarez, G. A., &amp; Nakayama, K. (2011). Natural-scene perception requires attention. </w:t>
      </w:r>
      <w:r>
        <w:rPr>
          <w:rFonts w:ascii="Times New Roman" w:eastAsia="Times New Roman" w:hAnsi="Times New Roman" w:cs="Times New Roman"/>
          <w:i/>
          <w:sz w:val="20"/>
          <w:szCs w:val="20"/>
        </w:rPr>
        <w:t>Psychological science</w:t>
      </w:r>
      <w:r>
        <w:rPr>
          <w:rFonts w:ascii="Times New Roman" w:eastAsia="Times New Roman" w:hAnsi="Times New Roman" w:cs="Times New Roman"/>
          <w:sz w:val="20"/>
          <w:szCs w:val="20"/>
        </w:rPr>
        <w:t xml:space="preserve">. </w:t>
      </w:r>
      <w:r w:rsidR="0064247E">
        <w:rPr>
          <w:rFonts w:ascii="Times New Roman" w:eastAsia="Times New Roman" w:hAnsi="Times New Roman" w:cs="Times New Roman"/>
          <w:b/>
          <w:sz w:val="20"/>
          <w:szCs w:val="20"/>
        </w:rPr>
        <w:t>6</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Pestilli, F., Carrasco, M., Heeger,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sectPr w:rsidR="003E7A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360"/>
  <w:characterSpacingControl w:val="doNotCompress"/>
  <w:compat>
    <w:compatSetting w:name="compatibilityMode" w:uri="http://schemas.microsoft.com/office/word" w:val="14"/>
  </w:compat>
  <w:rsids>
    <w:rsidRoot w:val="00A33C0E"/>
    <w:rsid w:val="000001E5"/>
    <w:rsid w:val="00003109"/>
    <w:rsid w:val="0002769C"/>
    <w:rsid w:val="00050CA4"/>
    <w:rsid w:val="00061950"/>
    <w:rsid w:val="000A1A53"/>
    <w:rsid w:val="000C6BBB"/>
    <w:rsid w:val="000D1D3F"/>
    <w:rsid w:val="000E1714"/>
    <w:rsid w:val="000E3612"/>
    <w:rsid w:val="000E6AB5"/>
    <w:rsid w:val="00126410"/>
    <w:rsid w:val="001278F0"/>
    <w:rsid w:val="001419F6"/>
    <w:rsid w:val="0019290C"/>
    <w:rsid w:val="001A6019"/>
    <w:rsid w:val="001C2086"/>
    <w:rsid w:val="001C6F34"/>
    <w:rsid w:val="001D0C99"/>
    <w:rsid w:val="001D3CE0"/>
    <w:rsid w:val="001E107A"/>
    <w:rsid w:val="001E11AD"/>
    <w:rsid w:val="00236288"/>
    <w:rsid w:val="002366DF"/>
    <w:rsid w:val="00254BE6"/>
    <w:rsid w:val="00294F4E"/>
    <w:rsid w:val="002B32C1"/>
    <w:rsid w:val="002C0C8A"/>
    <w:rsid w:val="002C293A"/>
    <w:rsid w:val="002D1737"/>
    <w:rsid w:val="002D4E1B"/>
    <w:rsid w:val="00341CBD"/>
    <w:rsid w:val="003441DC"/>
    <w:rsid w:val="003447B7"/>
    <w:rsid w:val="00345F4D"/>
    <w:rsid w:val="00356E01"/>
    <w:rsid w:val="003A2BFA"/>
    <w:rsid w:val="003A4417"/>
    <w:rsid w:val="003B5586"/>
    <w:rsid w:val="003C4612"/>
    <w:rsid w:val="003C4C11"/>
    <w:rsid w:val="003C703D"/>
    <w:rsid w:val="003E7A97"/>
    <w:rsid w:val="003F247D"/>
    <w:rsid w:val="003F56A7"/>
    <w:rsid w:val="00453A17"/>
    <w:rsid w:val="0045428F"/>
    <w:rsid w:val="004629D8"/>
    <w:rsid w:val="004E4616"/>
    <w:rsid w:val="004F754B"/>
    <w:rsid w:val="005071A2"/>
    <w:rsid w:val="0054222F"/>
    <w:rsid w:val="00546673"/>
    <w:rsid w:val="005800CC"/>
    <w:rsid w:val="005B4CDF"/>
    <w:rsid w:val="005D42B9"/>
    <w:rsid w:val="00626EEC"/>
    <w:rsid w:val="006312A8"/>
    <w:rsid w:val="0064247E"/>
    <w:rsid w:val="00646B60"/>
    <w:rsid w:val="006823E4"/>
    <w:rsid w:val="006B4679"/>
    <w:rsid w:val="006F0CEB"/>
    <w:rsid w:val="006F32BE"/>
    <w:rsid w:val="00700911"/>
    <w:rsid w:val="00720A81"/>
    <w:rsid w:val="0076469B"/>
    <w:rsid w:val="00782757"/>
    <w:rsid w:val="007D2A26"/>
    <w:rsid w:val="007E1F0A"/>
    <w:rsid w:val="007E2BD2"/>
    <w:rsid w:val="00807AD1"/>
    <w:rsid w:val="00812556"/>
    <w:rsid w:val="0081371A"/>
    <w:rsid w:val="00814B8A"/>
    <w:rsid w:val="00874C55"/>
    <w:rsid w:val="008A67AB"/>
    <w:rsid w:val="008B7188"/>
    <w:rsid w:val="008B7CCC"/>
    <w:rsid w:val="008C4FD6"/>
    <w:rsid w:val="008E3D39"/>
    <w:rsid w:val="008E56D2"/>
    <w:rsid w:val="009060A1"/>
    <w:rsid w:val="00913C54"/>
    <w:rsid w:val="00916CC9"/>
    <w:rsid w:val="00947476"/>
    <w:rsid w:val="00983D2A"/>
    <w:rsid w:val="00991546"/>
    <w:rsid w:val="009D7AFA"/>
    <w:rsid w:val="00A27EF5"/>
    <w:rsid w:val="00A320A8"/>
    <w:rsid w:val="00A33C0E"/>
    <w:rsid w:val="00A52F0E"/>
    <w:rsid w:val="00A54995"/>
    <w:rsid w:val="00A8780C"/>
    <w:rsid w:val="00AA2BE5"/>
    <w:rsid w:val="00AD73BD"/>
    <w:rsid w:val="00B171C7"/>
    <w:rsid w:val="00B244CC"/>
    <w:rsid w:val="00B314FD"/>
    <w:rsid w:val="00B4276C"/>
    <w:rsid w:val="00B65CC5"/>
    <w:rsid w:val="00B86239"/>
    <w:rsid w:val="00B87CC4"/>
    <w:rsid w:val="00BA2ADF"/>
    <w:rsid w:val="00BB00F0"/>
    <w:rsid w:val="00BB6FD9"/>
    <w:rsid w:val="00BB7703"/>
    <w:rsid w:val="00BC49F7"/>
    <w:rsid w:val="00C00706"/>
    <w:rsid w:val="00C12995"/>
    <w:rsid w:val="00C20C99"/>
    <w:rsid w:val="00C43A4C"/>
    <w:rsid w:val="00C74C8B"/>
    <w:rsid w:val="00C96EA0"/>
    <w:rsid w:val="00CC2F2C"/>
    <w:rsid w:val="00CD3CB0"/>
    <w:rsid w:val="00CE048B"/>
    <w:rsid w:val="00CE1728"/>
    <w:rsid w:val="00CE5E87"/>
    <w:rsid w:val="00CF716B"/>
    <w:rsid w:val="00D02F99"/>
    <w:rsid w:val="00D32BD3"/>
    <w:rsid w:val="00D3455E"/>
    <w:rsid w:val="00D5212A"/>
    <w:rsid w:val="00D84E16"/>
    <w:rsid w:val="00D9293A"/>
    <w:rsid w:val="00DB57C8"/>
    <w:rsid w:val="00DF4E44"/>
    <w:rsid w:val="00DF50D9"/>
    <w:rsid w:val="00E079E3"/>
    <w:rsid w:val="00E505DF"/>
    <w:rsid w:val="00EA072F"/>
    <w:rsid w:val="00F057A1"/>
    <w:rsid w:val="00F11595"/>
    <w:rsid w:val="00F129B2"/>
    <w:rsid w:val="00F20388"/>
    <w:rsid w:val="00F80FA5"/>
    <w:rsid w:val="00F81633"/>
    <w:rsid w:val="00F866F8"/>
    <w:rsid w:val="00FA6A0C"/>
    <w:rsid w:val="00FB774E"/>
    <w:rsid w:val="00FD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C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CC"/>
    <w:rPr>
      <w:rFonts w:ascii="Tahoma" w:hAnsi="Tahoma" w:cs="Tahoma"/>
      <w:sz w:val="16"/>
      <w:szCs w:val="16"/>
    </w:rPr>
  </w:style>
  <w:style w:type="paragraph" w:styleId="NormalWeb">
    <w:name w:val="Normal (Web)"/>
    <w:basedOn w:val="Normal"/>
    <w:uiPriority w:val="99"/>
    <w:unhideWhenUsed/>
    <w:rsid w:val="003E7A9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C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CC"/>
    <w:rPr>
      <w:rFonts w:ascii="Tahoma" w:hAnsi="Tahoma" w:cs="Tahoma"/>
      <w:sz w:val="16"/>
      <w:szCs w:val="16"/>
    </w:rPr>
  </w:style>
  <w:style w:type="paragraph" w:styleId="NormalWeb">
    <w:name w:val="Normal (Web)"/>
    <w:basedOn w:val="Normal"/>
    <w:uiPriority w:val="99"/>
    <w:unhideWhenUsed/>
    <w:rsid w:val="003E7A9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45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DB</cp:lastModifiedBy>
  <cp:revision>2</cp:revision>
  <dcterms:created xsi:type="dcterms:W3CDTF">2015-10-23T04:45:00Z</dcterms:created>
  <dcterms:modified xsi:type="dcterms:W3CDTF">2015-10-23T04:45:00Z</dcterms:modified>
</cp:coreProperties>
</file>